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2F0" w:rsidRPr="0096518C" w:rsidRDefault="004652F0" w:rsidP="004652F0">
      <w:pPr>
        <w:jc w:val="center"/>
        <w:rPr>
          <w:sz w:val="16"/>
          <w:szCs w:val="16"/>
        </w:rPr>
      </w:pPr>
      <w:r w:rsidRPr="0096518C">
        <w:rPr>
          <w:noProof/>
          <w:sz w:val="16"/>
          <w:szCs w:val="16"/>
          <w:lang w:eastAsia="es-PE"/>
        </w:rPr>
        <w:drawing>
          <wp:inline distT="0" distB="0" distL="0" distR="0">
            <wp:extent cx="3095625" cy="1241270"/>
            <wp:effectExtent l="0" t="0" r="0" b="0"/>
            <wp:docPr id="2" name="Imagen 2" descr="http://www.best-masters.com/assets/img/logo_ecole/EPG-logo_201112142142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est-masters.com/assets/img/logo_ecole/EPG-logo_2011121421421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331" cy="125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F0" w:rsidRPr="0096518C" w:rsidRDefault="004652F0" w:rsidP="004652F0">
      <w:pPr>
        <w:rPr>
          <w:sz w:val="16"/>
          <w:szCs w:val="16"/>
        </w:rPr>
      </w:pPr>
    </w:p>
    <w:p w:rsidR="004652F0" w:rsidRPr="0096518C" w:rsidRDefault="004652F0" w:rsidP="004652F0">
      <w:pPr>
        <w:rPr>
          <w:sz w:val="16"/>
          <w:szCs w:val="16"/>
        </w:rPr>
      </w:pPr>
    </w:p>
    <w:p w:rsidR="004652F0" w:rsidRPr="0096518C" w:rsidRDefault="004652F0" w:rsidP="004652F0">
      <w:pPr>
        <w:rPr>
          <w:sz w:val="16"/>
          <w:szCs w:val="16"/>
        </w:rPr>
      </w:pPr>
    </w:p>
    <w:p w:rsidR="004652F0" w:rsidRPr="0096518C" w:rsidRDefault="004652F0" w:rsidP="004652F0">
      <w:pPr>
        <w:rPr>
          <w:sz w:val="16"/>
          <w:szCs w:val="16"/>
        </w:rPr>
      </w:pPr>
    </w:p>
    <w:p w:rsidR="00677935" w:rsidRPr="002D2DB7" w:rsidRDefault="00677935" w:rsidP="00677935">
      <w:pPr>
        <w:jc w:val="center"/>
        <w:rPr>
          <w:b/>
          <w:sz w:val="32"/>
          <w:szCs w:val="16"/>
        </w:rPr>
      </w:pPr>
      <w:r w:rsidRPr="002D2DB7">
        <w:rPr>
          <w:rFonts w:ascii="Segoe UI" w:hAnsi="Segoe UI" w:cs="Segoe UI"/>
          <w:b/>
          <w:color w:val="333333"/>
          <w:sz w:val="32"/>
          <w:szCs w:val="16"/>
          <w:shd w:val="clear" w:color="auto" w:fill="FFFFFF"/>
        </w:rPr>
        <w:t>MAESTRIA EN ADMINISTRACIÓN Y DIRECCIÓN DE PROYECTOS 2018</w:t>
      </w:r>
    </w:p>
    <w:p w:rsidR="004652F0" w:rsidRDefault="004652F0" w:rsidP="004652F0">
      <w:pPr>
        <w:rPr>
          <w:sz w:val="16"/>
          <w:szCs w:val="16"/>
        </w:rPr>
      </w:pPr>
    </w:p>
    <w:p w:rsidR="00677935" w:rsidRDefault="00677935" w:rsidP="004652F0">
      <w:pPr>
        <w:rPr>
          <w:sz w:val="16"/>
          <w:szCs w:val="16"/>
        </w:rPr>
      </w:pPr>
    </w:p>
    <w:p w:rsidR="00677935" w:rsidRPr="0096518C" w:rsidRDefault="00677935" w:rsidP="004652F0">
      <w:pPr>
        <w:rPr>
          <w:sz w:val="16"/>
          <w:szCs w:val="16"/>
        </w:rPr>
      </w:pPr>
    </w:p>
    <w:p w:rsidR="004652F0" w:rsidRPr="0096518C" w:rsidRDefault="004652F0" w:rsidP="004652F0">
      <w:pPr>
        <w:rPr>
          <w:sz w:val="16"/>
          <w:szCs w:val="16"/>
        </w:rPr>
      </w:pPr>
    </w:p>
    <w:p w:rsidR="004652F0" w:rsidRPr="0096518C" w:rsidRDefault="004652F0" w:rsidP="004652F0">
      <w:pPr>
        <w:rPr>
          <w:sz w:val="16"/>
          <w:szCs w:val="16"/>
        </w:rPr>
      </w:pPr>
    </w:p>
    <w:p w:rsidR="004652F0" w:rsidRPr="0096518C" w:rsidRDefault="004652F0" w:rsidP="004652F0">
      <w:pPr>
        <w:rPr>
          <w:sz w:val="16"/>
          <w:szCs w:val="16"/>
        </w:rPr>
      </w:pPr>
    </w:p>
    <w:p w:rsidR="004652F0" w:rsidRPr="0096518C" w:rsidRDefault="004652F0" w:rsidP="004652F0">
      <w:pPr>
        <w:rPr>
          <w:sz w:val="16"/>
          <w:szCs w:val="16"/>
        </w:rPr>
      </w:pPr>
    </w:p>
    <w:p w:rsidR="004652F0" w:rsidRPr="0096518C" w:rsidRDefault="004652F0" w:rsidP="004652F0">
      <w:pPr>
        <w:rPr>
          <w:sz w:val="16"/>
          <w:szCs w:val="16"/>
        </w:rPr>
      </w:pPr>
    </w:p>
    <w:p w:rsidR="004652F0" w:rsidRPr="0096518C" w:rsidRDefault="004652F0" w:rsidP="004652F0">
      <w:pPr>
        <w:rPr>
          <w:sz w:val="16"/>
          <w:szCs w:val="16"/>
        </w:rPr>
      </w:pPr>
    </w:p>
    <w:p w:rsidR="00FC72B9" w:rsidRPr="0096518C" w:rsidRDefault="00FC72B9" w:rsidP="004652F0">
      <w:pPr>
        <w:rPr>
          <w:sz w:val="16"/>
          <w:szCs w:val="16"/>
        </w:rPr>
      </w:pPr>
    </w:p>
    <w:p w:rsidR="00677935" w:rsidRDefault="00677935" w:rsidP="00677935">
      <w:pPr>
        <w:ind w:left="708"/>
        <w:rPr>
          <w:sz w:val="28"/>
          <w:szCs w:val="28"/>
        </w:rPr>
      </w:pPr>
      <w:r w:rsidRPr="00E96EC1">
        <w:rPr>
          <w:sz w:val="28"/>
          <w:szCs w:val="28"/>
        </w:rPr>
        <w:t>Integrantes:</w:t>
      </w:r>
      <w:r>
        <w:rPr>
          <w:sz w:val="28"/>
          <w:szCs w:val="28"/>
        </w:rPr>
        <w:t xml:space="preserve"> </w:t>
      </w:r>
    </w:p>
    <w:p w:rsidR="00677935" w:rsidRDefault="00677935" w:rsidP="00677935">
      <w:pPr>
        <w:ind w:left="708"/>
        <w:rPr>
          <w:sz w:val="28"/>
          <w:szCs w:val="28"/>
        </w:rPr>
      </w:pPr>
    </w:p>
    <w:p w:rsidR="00677935" w:rsidRDefault="00677935" w:rsidP="00677935">
      <w:pPr>
        <w:pStyle w:val="Prrafode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CARLOS A. CASTAÑEDA OKAMURA</w:t>
      </w:r>
    </w:p>
    <w:p w:rsidR="00677935" w:rsidRDefault="00677935" w:rsidP="00677935">
      <w:pPr>
        <w:pStyle w:val="Prrafode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LUIS ALMANDOZ HIJAR</w:t>
      </w:r>
    </w:p>
    <w:p w:rsidR="00677935" w:rsidRDefault="00677935" w:rsidP="00677935">
      <w:pPr>
        <w:pStyle w:val="Prrafode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GUILLERMO OTOYA BAZÁN</w:t>
      </w:r>
    </w:p>
    <w:p w:rsidR="00677935" w:rsidRDefault="00677935" w:rsidP="00677935">
      <w:pPr>
        <w:pStyle w:val="Prrafode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MARCO A. PIZARRO RAMIREZ</w:t>
      </w:r>
    </w:p>
    <w:p w:rsidR="00677935" w:rsidRPr="00677935" w:rsidRDefault="00677935" w:rsidP="00677935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677935">
        <w:rPr>
          <w:sz w:val="28"/>
          <w:szCs w:val="28"/>
        </w:rPr>
        <w:t>ROCÍO MEJÍA DELGADO</w:t>
      </w:r>
    </w:p>
    <w:p w:rsidR="00677935" w:rsidRDefault="00677935" w:rsidP="00677935">
      <w:pPr>
        <w:rPr>
          <w:sz w:val="28"/>
          <w:szCs w:val="28"/>
        </w:rPr>
      </w:pPr>
    </w:p>
    <w:p w:rsidR="00677935" w:rsidRPr="00E96EC1" w:rsidDel="00032DCA" w:rsidRDefault="00677935" w:rsidP="00677935">
      <w:pPr>
        <w:rPr>
          <w:del w:id="0" w:author="Usuario de Windows" w:date="2018-05-18T22:36:00Z"/>
          <w:sz w:val="28"/>
          <w:szCs w:val="28"/>
        </w:rPr>
      </w:pPr>
    </w:p>
    <w:p w:rsidR="00677935" w:rsidRDefault="00677935" w:rsidP="00677935">
      <w:pPr>
        <w:rPr>
          <w:sz w:val="28"/>
          <w:szCs w:val="28"/>
        </w:rPr>
      </w:pPr>
    </w:p>
    <w:p w:rsidR="00677935" w:rsidRDefault="00677935" w:rsidP="00677935">
      <w:pPr>
        <w:rPr>
          <w:sz w:val="28"/>
          <w:szCs w:val="28"/>
        </w:rPr>
      </w:pPr>
    </w:p>
    <w:p w:rsidR="00677935" w:rsidRDefault="00677935" w:rsidP="00677935">
      <w:pPr>
        <w:rPr>
          <w:sz w:val="28"/>
          <w:szCs w:val="28"/>
        </w:rPr>
      </w:pPr>
    </w:p>
    <w:p w:rsidR="00C673DD" w:rsidRDefault="00C673DD" w:rsidP="00677935">
      <w:pPr>
        <w:rPr>
          <w:sz w:val="28"/>
          <w:szCs w:val="28"/>
        </w:rPr>
      </w:pPr>
    </w:p>
    <w:p w:rsidR="00677935" w:rsidRPr="00E96EC1" w:rsidRDefault="00677935" w:rsidP="00677935">
      <w:pPr>
        <w:rPr>
          <w:sz w:val="28"/>
          <w:szCs w:val="28"/>
        </w:rPr>
      </w:pPr>
    </w:p>
    <w:p w:rsidR="00677935" w:rsidRPr="00E96EC1" w:rsidRDefault="00C673DD" w:rsidP="0067793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Lima, </w:t>
      </w:r>
      <w:r w:rsidR="00677935">
        <w:rPr>
          <w:sz w:val="28"/>
          <w:szCs w:val="28"/>
        </w:rPr>
        <w:t>Setiembre</w:t>
      </w:r>
      <w:r w:rsidR="00677935" w:rsidRPr="00E96EC1">
        <w:rPr>
          <w:sz w:val="28"/>
          <w:szCs w:val="28"/>
        </w:rPr>
        <w:t xml:space="preserve"> 201</w:t>
      </w:r>
      <w:r w:rsidR="00677935">
        <w:rPr>
          <w:sz w:val="28"/>
          <w:szCs w:val="28"/>
        </w:rPr>
        <w:t>8</w:t>
      </w:r>
    </w:p>
    <w:p w:rsidR="004652F0" w:rsidRPr="0096518C" w:rsidRDefault="004652F0">
      <w:pPr>
        <w:spacing w:line="240" w:lineRule="auto"/>
        <w:rPr>
          <w:sz w:val="16"/>
          <w:szCs w:val="16"/>
        </w:rPr>
      </w:pPr>
    </w:p>
    <w:p w:rsidR="004652F0" w:rsidRPr="0096518C" w:rsidRDefault="004652F0">
      <w:pPr>
        <w:spacing w:line="240" w:lineRule="auto"/>
        <w:rPr>
          <w:sz w:val="16"/>
          <w:szCs w:val="16"/>
        </w:rPr>
        <w:sectPr w:rsidR="004652F0" w:rsidRPr="0096518C" w:rsidSect="00EC2805">
          <w:footerReference w:type="default" r:id="rId9"/>
          <w:pgSz w:w="11907" w:h="16839" w:code="9"/>
          <w:pgMar w:top="851" w:right="1701" w:bottom="851" w:left="1701" w:header="709" w:footer="709" w:gutter="0"/>
          <w:cols w:space="708"/>
          <w:docGrid w:linePitch="360"/>
        </w:sectPr>
      </w:pPr>
    </w:p>
    <w:p w:rsidR="00C218B9" w:rsidRPr="0096518C" w:rsidRDefault="00C218B9" w:rsidP="00EC2805">
      <w:pPr>
        <w:spacing w:line="240" w:lineRule="auto"/>
        <w:rPr>
          <w:sz w:val="16"/>
          <w:szCs w:val="16"/>
        </w:rPr>
      </w:pPr>
    </w:p>
    <w:tbl>
      <w:tblPr>
        <w:tblW w:w="150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426"/>
        <w:gridCol w:w="9502"/>
        <w:gridCol w:w="851"/>
        <w:gridCol w:w="425"/>
        <w:gridCol w:w="461"/>
        <w:gridCol w:w="425"/>
      </w:tblGrid>
      <w:tr w:rsidR="00C218B9" w:rsidRPr="0096518C" w:rsidTr="00B373B6">
        <w:trPr>
          <w:trHeight w:val="744"/>
          <w:jc w:val="center"/>
        </w:trPr>
        <w:tc>
          <w:tcPr>
            <w:tcW w:w="15090" w:type="dxa"/>
            <w:gridSpan w:val="6"/>
            <w:vAlign w:val="center"/>
          </w:tcPr>
          <w:p w:rsidR="00C218B9" w:rsidRPr="0096518C" w:rsidRDefault="00C218B9" w:rsidP="00C218B9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6518C">
              <w:rPr>
                <w:b/>
                <w:sz w:val="16"/>
                <w:szCs w:val="16"/>
              </w:rPr>
              <w:t>REGISTRO DE INTERESADOS</w:t>
            </w:r>
            <w:r w:rsidR="00CE11C3">
              <w:rPr>
                <w:b/>
                <w:sz w:val="16"/>
                <w:szCs w:val="16"/>
              </w:rPr>
              <w:t xml:space="preserve">  </w:t>
            </w:r>
          </w:p>
          <w:p w:rsidR="00C218B9" w:rsidRPr="0096518C" w:rsidRDefault="006D3A2B" w:rsidP="00DE15B7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6518C">
              <w:rPr>
                <w:b/>
                <w:sz w:val="16"/>
                <w:szCs w:val="16"/>
              </w:rPr>
              <w:t>Versión</w:t>
            </w:r>
            <w:r w:rsidR="00C218B9" w:rsidRPr="0096518C">
              <w:rPr>
                <w:b/>
                <w:sz w:val="16"/>
                <w:szCs w:val="16"/>
              </w:rPr>
              <w:t xml:space="preserve"> #</w:t>
            </w:r>
            <w:r w:rsidR="00DE15B7" w:rsidRPr="0096518C">
              <w:rPr>
                <w:b/>
                <w:sz w:val="16"/>
                <w:szCs w:val="16"/>
              </w:rPr>
              <w:t>1</w:t>
            </w:r>
            <w:r w:rsidR="00A641B8">
              <w:rPr>
                <w:b/>
                <w:sz w:val="16"/>
                <w:szCs w:val="16"/>
              </w:rPr>
              <w:t>.2</w:t>
            </w:r>
          </w:p>
        </w:tc>
      </w:tr>
      <w:tr w:rsidR="00C218B9" w:rsidRPr="0096518C" w:rsidTr="00B373B6">
        <w:trPr>
          <w:jc w:val="center"/>
        </w:trPr>
        <w:tc>
          <w:tcPr>
            <w:tcW w:w="3426" w:type="dxa"/>
          </w:tcPr>
          <w:p w:rsidR="00C218B9" w:rsidRPr="0096518C" w:rsidRDefault="00C218B9" w:rsidP="00C218B9">
            <w:pPr>
              <w:spacing w:line="240" w:lineRule="auto"/>
              <w:rPr>
                <w:sz w:val="16"/>
                <w:szCs w:val="16"/>
              </w:rPr>
            </w:pPr>
            <w:r w:rsidRPr="0096518C">
              <w:rPr>
                <w:sz w:val="16"/>
                <w:szCs w:val="16"/>
              </w:rPr>
              <w:t>PROYECTO</w:t>
            </w:r>
          </w:p>
        </w:tc>
        <w:tc>
          <w:tcPr>
            <w:tcW w:w="11664" w:type="dxa"/>
            <w:gridSpan w:val="5"/>
          </w:tcPr>
          <w:p w:rsidR="00C218B9" w:rsidRPr="0096518C" w:rsidRDefault="001C5F17" w:rsidP="00966648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SUMINISTRO E INSTALACION DE DOMOS GEODESICOS Y REEMPLAZO DE IMPERMEABILIZACION DE DIQUE DE TQ N° 51 Y 52-REFCO-PETRO-PERU</w:t>
            </w:r>
          </w:p>
        </w:tc>
      </w:tr>
      <w:tr w:rsidR="00C218B9" w:rsidRPr="0096518C" w:rsidTr="00B373B6">
        <w:trPr>
          <w:jc w:val="center"/>
        </w:trPr>
        <w:tc>
          <w:tcPr>
            <w:tcW w:w="3426" w:type="dxa"/>
            <w:shd w:val="clear" w:color="auto" w:fill="auto"/>
          </w:tcPr>
          <w:p w:rsidR="00C218B9" w:rsidRPr="0096518C" w:rsidRDefault="00C218B9" w:rsidP="00C218B9">
            <w:pPr>
              <w:spacing w:line="240" w:lineRule="auto"/>
              <w:rPr>
                <w:sz w:val="16"/>
                <w:szCs w:val="16"/>
              </w:rPr>
            </w:pPr>
            <w:r w:rsidRPr="0096518C">
              <w:rPr>
                <w:sz w:val="16"/>
                <w:szCs w:val="16"/>
              </w:rPr>
              <w:t>PREPARADO POR:</w:t>
            </w:r>
          </w:p>
        </w:tc>
        <w:tc>
          <w:tcPr>
            <w:tcW w:w="9502" w:type="dxa"/>
          </w:tcPr>
          <w:p w:rsidR="00C218B9" w:rsidRPr="0096518C" w:rsidRDefault="005B6E4A" w:rsidP="005B6E4A">
            <w:pPr>
              <w:tabs>
                <w:tab w:val="left" w:pos="1650"/>
              </w:tabs>
              <w:spacing w:line="240" w:lineRule="auto"/>
              <w:rPr>
                <w:sz w:val="16"/>
                <w:szCs w:val="16"/>
              </w:rPr>
            </w:pPr>
            <w:r w:rsidRPr="0096518C">
              <w:rPr>
                <w:sz w:val="16"/>
                <w:szCs w:val="16"/>
              </w:rPr>
              <w:t>GRUPO GESTIÓN DE PROYECTOS</w:t>
            </w:r>
            <w:r w:rsidR="00394407" w:rsidRPr="0096518C">
              <w:rPr>
                <w:sz w:val="16"/>
                <w:szCs w:val="16"/>
              </w:rPr>
              <w:tab/>
            </w:r>
          </w:p>
        </w:tc>
        <w:tc>
          <w:tcPr>
            <w:tcW w:w="851" w:type="dxa"/>
          </w:tcPr>
          <w:p w:rsidR="00C218B9" w:rsidRPr="0096518C" w:rsidRDefault="00C218B9" w:rsidP="00C218B9">
            <w:pPr>
              <w:spacing w:line="240" w:lineRule="auto"/>
              <w:rPr>
                <w:sz w:val="16"/>
                <w:szCs w:val="16"/>
              </w:rPr>
            </w:pPr>
            <w:r w:rsidRPr="0096518C">
              <w:rPr>
                <w:sz w:val="16"/>
                <w:szCs w:val="16"/>
              </w:rPr>
              <w:t>FECHA</w:t>
            </w:r>
          </w:p>
        </w:tc>
        <w:tc>
          <w:tcPr>
            <w:tcW w:w="425" w:type="dxa"/>
          </w:tcPr>
          <w:p w:rsidR="00C218B9" w:rsidRPr="0096518C" w:rsidRDefault="001C5F17" w:rsidP="0039440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61" w:type="dxa"/>
          </w:tcPr>
          <w:p w:rsidR="00C218B9" w:rsidRPr="0096518C" w:rsidRDefault="001C5F17" w:rsidP="0039440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25" w:type="dxa"/>
          </w:tcPr>
          <w:p w:rsidR="00C218B9" w:rsidRPr="0096518C" w:rsidRDefault="001C5F17" w:rsidP="00C218B9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C218B9" w:rsidRPr="0096518C" w:rsidTr="00B373B6">
        <w:trPr>
          <w:jc w:val="center"/>
        </w:trPr>
        <w:tc>
          <w:tcPr>
            <w:tcW w:w="3426" w:type="dxa"/>
            <w:shd w:val="clear" w:color="auto" w:fill="auto"/>
          </w:tcPr>
          <w:p w:rsidR="00C218B9" w:rsidRPr="0096518C" w:rsidRDefault="00C218B9" w:rsidP="00C218B9">
            <w:pPr>
              <w:spacing w:line="240" w:lineRule="auto"/>
              <w:rPr>
                <w:sz w:val="16"/>
                <w:szCs w:val="16"/>
              </w:rPr>
            </w:pPr>
            <w:r w:rsidRPr="0096518C">
              <w:rPr>
                <w:sz w:val="16"/>
                <w:szCs w:val="16"/>
              </w:rPr>
              <w:t>REVISADO POR:</w:t>
            </w:r>
          </w:p>
        </w:tc>
        <w:tc>
          <w:tcPr>
            <w:tcW w:w="9502" w:type="dxa"/>
          </w:tcPr>
          <w:p w:rsidR="00C218B9" w:rsidRPr="0096518C" w:rsidRDefault="00C630C6" w:rsidP="005B6E4A">
            <w:pPr>
              <w:spacing w:line="240" w:lineRule="auto"/>
              <w:rPr>
                <w:sz w:val="16"/>
                <w:szCs w:val="16"/>
              </w:rPr>
            </w:pPr>
            <w:r w:rsidRPr="0096518C">
              <w:rPr>
                <w:sz w:val="16"/>
                <w:szCs w:val="16"/>
              </w:rPr>
              <w:t>GEREN</w:t>
            </w:r>
            <w:r w:rsidR="005B6E4A" w:rsidRPr="0096518C">
              <w:rPr>
                <w:sz w:val="16"/>
                <w:szCs w:val="16"/>
              </w:rPr>
              <w:t>CIA DE PROYECTO</w:t>
            </w:r>
          </w:p>
        </w:tc>
        <w:tc>
          <w:tcPr>
            <w:tcW w:w="851" w:type="dxa"/>
          </w:tcPr>
          <w:p w:rsidR="00C218B9" w:rsidRPr="0096518C" w:rsidRDefault="00C218B9" w:rsidP="00C218B9">
            <w:pPr>
              <w:spacing w:line="240" w:lineRule="auto"/>
              <w:rPr>
                <w:sz w:val="16"/>
                <w:szCs w:val="16"/>
              </w:rPr>
            </w:pPr>
            <w:r w:rsidRPr="0096518C">
              <w:rPr>
                <w:sz w:val="16"/>
                <w:szCs w:val="16"/>
              </w:rPr>
              <w:t>FECHA</w:t>
            </w:r>
          </w:p>
        </w:tc>
        <w:tc>
          <w:tcPr>
            <w:tcW w:w="425" w:type="dxa"/>
          </w:tcPr>
          <w:p w:rsidR="00C218B9" w:rsidRPr="0096518C" w:rsidRDefault="001C5F17" w:rsidP="00C218B9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61" w:type="dxa"/>
          </w:tcPr>
          <w:p w:rsidR="00C218B9" w:rsidRPr="0096518C" w:rsidRDefault="001C5F17" w:rsidP="001C5F1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25" w:type="dxa"/>
          </w:tcPr>
          <w:p w:rsidR="00C218B9" w:rsidRPr="0096518C" w:rsidRDefault="001C5F17" w:rsidP="00C218B9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C218B9" w:rsidRPr="0096518C" w:rsidTr="00B373B6">
        <w:trPr>
          <w:jc w:val="center"/>
        </w:trPr>
        <w:tc>
          <w:tcPr>
            <w:tcW w:w="3426" w:type="dxa"/>
            <w:shd w:val="clear" w:color="auto" w:fill="auto"/>
          </w:tcPr>
          <w:p w:rsidR="00C218B9" w:rsidRPr="0096518C" w:rsidRDefault="00C218B9" w:rsidP="00C218B9">
            <w:pPr>
              <w:spacing w:line="240" w:lineRule="auto"/>
              <w:rPr>
                <w:sz w:val="16"/>
                <w:szCs w:val="16"/>
              </w:rPr>
            </w:pPr>
            <w:r w:rsidRPr="0096518C">
              <w:rPr>
                <w:sz w:val="16"/>
                <w:szCs w:val="16"/>
              </w:rPr>
              <w:t>APROBADO POR:</w:t>
            </w:r>
          </w:p>
        </w:tc>
        <w:tc>
          <w:tcPr>
            <w:tcW w:w="9502" w:type="dxa"/>
          </w:tcPr>
          <w:p w:rsidR="00C218B9" w:rsidRPr="0096518C" w:rsidRDefault="005B6E4A" w:rsidP="00966648">
            <w:pPr>
              <w:spacing w:line="240" w:lineRule="auto"/>
              <w:rPr>
                <w:sz w:val="16"/>
                <w:szCs w:val="16"/>
              </w:rPr>
            </w:pPr>
            <w:r w:rsidRPr="0096518C">
              <w:rPr>
                <w:sz w:val="16"/>
                <w:szCs w:val="16"/>
              </w:rPr>
              <w:t>GRUPO GESTIÓN DE PROYECTOS</w:t>
            </w:r>
          </w:p>
        </w:tc>
        <w:tc>
          <w:tcPr>
            <w:tcW w:w="851" w:type="dxa"/>
          </w:tcPr>
          <w:p w:rsidR="00C218B9" w:rsidRPr="0096518C" w:rsidRDefault="00C218B9" w:rsidP="00C218B9">
            <w:pPr>
              <w:spacing w:line="240" w:lineRule="auto"/>
              <w:rPr>
                <w:sz w:val="16"/>
                <w:szCs w:val="16"/>
              </w:rPr>
            </w:pPr>
            <w:r w:rsidRPr="0096518C">
              <w:rPr>
                <w:sz w:val="16"/>
                <w:szCs w:val="16"/>
              </w:rPr>
              <w:t>FECHA</w:t>
            </w:r>
          </w:p>
        </w:tc>
        <w:tc>
          <w:tcPr>
            <w:tcW w:w="425" w:type="dxa"/>
          </w:tcPr>
          <w:p w:rsidR="00C218B9" w:rsidRPr="0096518C" w:rsidRDefault="001C5F17" w:rsidP="00C218B9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61" w:type="dxa"/>
          </w:tcPr>
          <w:p w:rsidR="00C218B9" w:rsidRPr="0096518C" w:rsidRDefault="002E6EF8" w:rsidP="00C218B9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25" w:type="dxa"/>
          </w:tcPr>
          <w:p w:rsidR="00C218B9" w:rsidRPr="0096518C" w:rsidRDefault="001C5F17" w:rsidP="0039440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E6EF8">
              <w:rPr>
                <w:sz w:val="16"/>
                <w:szCs w:val="16"/>
              </w:rPr>
              <w:t>7</w:t>
            </w:r>
          </w:p>
        </w:tc>
      </w:tr>
    </w:tbl>
    <w:p w:rsidR="00C218B9" w:rsidRPr="0096518C" w:rsidRDefault="00C218B9">
      <w:pPr>
        <w:rPr>
          <w:sz w:val="16"/>
          <w:szCs w:val="16"/>
        </w:rPr>
      </w:pPr>
    </w:p>
    <w:tbl>
      <w:tblPr>
        <w:tblW w:w="150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1559"/>
        <w:gridCol w:w="1276"/>
        <w:gridCol w:w="1492"/>
        <w:gridCol w:w="2241"/>
        <w:gridCol w:w="1822"/>
        <w:gridCol w:w="389"/>
        <w:gridCol w:w="435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</w:tblGrid>
      <w:tr w:rsidR="00D275C6" w:rsidRPr="00CA31EC" w:rsidTr="009F27DE">
        <w:trPr>
          <w:trHeight w:val="234"/>
        </w:trPr>
        <w:tc>
          <w:tcPr>
            <w:tcW w:w="5745" w:type="dxa"/>
            <w:gridSpan w:val="4"/>
            <w:vAlign w:val="center"/>
          </w:tcPr>
          <w:p w:rsidR="00D275C6" w:rsidRPr="00CA31EC" w:rsidRDefault="00D275C6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INFORMACION DE IDENTIFICACION</w:t>
            </w:r>
          </w:p>
        </w:tc>
        <w:tc>
          <w:tcPr>
            <w:tcW w:w="4887" w:type="dxa"/>
            <w:gridSpan w:val="4"/>
            <w:shd w:val="clear" w:color="auto" w:fill="D9D9D9" w:themeFill="background1" w:themeFillShade="D9"/>
            <w:vAlign w:val="center"/>
          </w:tcPr>
          <w:p w:rsidR="00D275C6" w:rsidRPr="00CA31EC" w:rsidRDefault="00D275C6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INFORMACION DE EVALUACION</w:t>
            </w:r>
          </w:p>
        </w:tc>
        <w:tc>
          <w:tcPr>
            <w:tcW w:w="4394" w:type="dxa"/>
            <w:gridSpan w:val="10"/>
            <w:shd w:val="clear" w:color="auto" w:fill="F2F2F2"/>
          </w:tcPr>
          <w:p w:rsidR="00D275C6" w:rsidRPr="00CA31EC" w:rsidRDefault="00D520E1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PLAN DE INVOLUCRAMIENTO</w:t>
            </w:r>
          </w:p>
        </w:tc>
      </w:tr>
      <w:tr w:rsidR="00265B3F" w:rsidRPr="00CA31EC" w:rsidTr="009F27DE">
        <w:trPr>
          <w:trHeight w:val="234"/>
        </w:trPr>
        <w:tc>
          <w:tcPr>
            <w:tcW w:w="1418" w:type="dxa"/>
            <w:vMerge w:val="restart"/>
            <w:vAlign w:val="center"/>
          </w:tcPr>
          <w:p w:rsidR="00265B3F" w:rsidRPr="00CA31EC" w:rsidRDefault="00265B3F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Nombres y Apellidos</w:t>
            </w:r>
          </w:p>
        </w:tc>
        <w:tc>
          <w:tcPr>
            <w:tcW w:w="1559" w:type="dxa"/>
            <w:vMerge w:val="restart"/>
            <w:vAlign w:val="center"/>
          </w:tcPr>
          <w:p w:rsidR="00265B3F" w:rsidRPr="00CA31EC" w:rsidRDefault="00265B3F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Organización</w:t>
            </w:r>
          </w:p>
        </w:tc>
        <w:tc>
          <w:tcPr>
            <w:tcW w:w="1276" w:type="dxa"/>
            <w:vMerge w:val="restart"/>
            <w:vAlign w:val="center"/>
          </w:tcPr>
          <w:p w:rsidR="00265B3F" w:rsidRPr="00CA31EC" w:rsidRDefault="00265B3F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Cargo</w:t>
            </w:r>
          </w:p>
        </w:tc>
        <w:tc>
          <w:tcPr>
            <w:tcW w:w="1492" w:type="dxa"/>
            <w:vMerge w:val="restart"/>
            <w:vAlign w:val="center"/>
          </w:tcPr>
          <w:p w:rsidR="00265B3F" w:rsidRPr="00CA31EC" w:rsidRDefault="00265B3F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Información de contacto</w:t>
            </w:r>
          </w:p>
        </w:tc>
        <w:tc>
          <w:tcPr>
            <w:tcW w:w="4063" w:type="dxa"/>
            <w:gridSpan w:val="2"/>
            <w:shd w:val="clear" w:color="auto" w:fill="D9D9D9" w:themeFill="background1" w:themeFillShade="D9"/>
            <w:vAlign w:val="center"/>
          </w:tcPr>
          <w:p w:rsidR="00265B3F" w:rsidRPr="00CA31EC" w:rsidRDefault="00265B3F" w:rsidP="00265B3F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Requisitos</w:t>
            </w:r>
          </w:p>
        </w:tc>
        <w:tc>
          <w:tcPr>
            <w:tcW w:w="824" w:type="dxa"/>
            <w:gridSpan w:val="2"/>
            <w:shd w:val="clear" w:color="auto" w:fill="D9D9D9" w:themeFill="background1" w:themeFillShade="D9"/>
          </w:tcPr>
          <w:p w:rsidR="00265B3F" w:rsidRPr="00CA31EC" w:rsidRDefault="00265B3F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Matriz Poder/</w:t>
            </w:r>
          </w:p>
          <w:p w:rsidR="00265B3F" w:rsidRPr="00CA31EC" w:rsidRDefault="00265B3F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Interés</w:t>
            </w:r>
          </w:p>
        </w:tc>
        <w:tc>
          <w:tcPr>
            <w:tcW w:w="2126" w:type="dxa"/>
            <w:gridSpan w:val="5"/>
            <w:shd w:val="clear" w:color="auto" w:fill="F2F2F2"/>
          </w:tcPr>
          <w:p w:rsidR="00265B3F" w:rsidRPr="00CA31EC" w:rsidRDefault="00265B3F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  <w:p w:rsidR="00265B3F" w:rsidRPr="00CA31EC" w:rsidRDefault="00265B3F" w:rsidP="00D520E1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Involucramiento Actual</w:t>
            </w:r>
          </w:p>
        </w:tc>
        <w:tc>
          <w:tcPr>
            <w:tcW w:w="2268" w:type="dxa"/>
            <w:gridSpan w:val="5"/>
            <w:vAlign w:val="center"/>
          </w:tcPr>
          <w:p w:rsidR="00265B3F" w:rsidRPr="00CA31EC" w:rsidRDefault="00265B3F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Involucramiento Deseado</w:t>
            </w:r>
          </w:p>
        </w:tc>
      </w:tr>
      <w:tr w:rsidR="00D275C6" w:rsidRPr="00CA31EC" w:rsidTr="009F27DE">
        <w:trPr>
          <w:trHeight w:val="70"/>
        </w:trPr>
        <w:tc>
          <w:tcPr>
            <w:tcW w:w="1418" w:type="dxa"/>
            <w:vMerge/>
          </w:tcPr>
          <w:p w:rsidR="00D275C6" w:rsidRPr="00CA31EC" w:rsidRDefault="00D275C6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D275C6" w:rsidRPr="00CA31EC" w:rsidRDefault="00D275C6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:rsidR="00D275C6" w:rsidRPr="00CA31EC" w:rsidRDefault="00D275C6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1492" w:type="dxa"/>
            <w:vMerge/>
          </w:tcPr>
          <w:p w:rsidR="00D275C6" w:rsidRPr="00CA31EC" w:rsidRDefault="00D275C6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2241" w:type="dxa"/>
            <w:shd w:val="clear" w:color="auto" w:fill="D9D9D9" w:themeFill="background1" w:themeFillShade="D9"/>
          </w:tcPr>
          <w:p w:rsidR="00D275C6" w:rsidRPr="00CA31EC" w:rsidRDefault="00265B3F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Declaración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D275C6" w:rsidRPr="00CA31EC" w:rsidRDefault="00265B3F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Criterio de Aceptación</w:t>
            </w:r>
          </w:p>
        </w:tc>
        <w:tc>
          <w:tcPr>
            <w:tcW w:w="389" w:type="dxa"/>
            <w:shd w:val="clear" w:color="auto" w:fill="D9D9D9" w:themeFill="background1" w:themeFillShade="D9"/>
          </w:tcPr>
          <w:p w:rsidR="00D275C6" w:rsidRPr="00CA31EC" w:rsidRDefault="00C630C6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P</w:t>
            </w:r>
          </w:p>
        </w:tc>
        <w:tc>
          <w:tcPr>
            <w:tcW w:w="435" w:type="dxa"/>
            <w:shd w:val="clear" w:color="auto" w:fill="D9D9D9" w:themeFill="background1" w:themeFillShade="D9"/>
          </w:tcPr>
          <w:p w:rsidR="00D275C6" w:rsidRPr="00CA31EC" w:rsidRDefault="00C630C6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I</w:t>
            </w:r>
          </w:p>
        </w:tc>
        <w:tc>
          <w:tcPr>
            <w:tcW w:w="425" w:type="dxa"/>
            <w:shd w:val="clear" w:color="auto" w:fill="F2F2F2"/>
          </w:tcPr>
          <w:p w:rsidR="00D275C6" w:rsidRPr="00CA31EC" w:rsidRDefault="00A10AF0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D</w:t>
            </w:r>
          </w:p>
        </w:tc>
        <w:tc>
          <w:tcPr>
            <w:tcW w:w="425" w:type="dxa"/>
            <w:shd w:val="clear" w:color="auto" w:fill="F2F2F2"/>
          </w:tcPr>
          <w:p w:rsidR="00D275C6" w:rsidRPr="00CA31EC" w:rsidRDefault="00D275C6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R</w:t>
            </w:r>
          </w:p>
        </w:tc>
        <w:tc>
          <w:tcPr>
            <w:tcW w:w="425" w:type="dxa"/>
            <w:shd w:val="clear" w:color="auto" w:fill="F2F2F2"/>
          </w:tcPr>
          <w:p w:rsidR="00D275C6" w:rsidRPr="00CA31EC" w:rsidRDefault="00D275C6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N</w:t>
            </w:r>
          </w:p>
        </w:tc>
        <w:tc>
          <w:tcPr>
            <w:tcW w:w="426" w:type="dxa"/>
            <w:shd w:val="clear" w:color="auto" w:fill="F2F2F2"/>
          </w:tcPr>
          <w:p w:rsidR="00D275C6" w:rsidRPr="00CA31EC" w:rsidRDefault="00D275C6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</w:tcPr>
          <w:p w:rsidR="00D275C6" w:rsidRPr="00CA31EC" w:rsidRDefault="00D275C6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L</w:t>
            </w:r>
          </w:p>
        </w:tc>
        <w:tc>
          <w:tcPr>
            <w:tcW w:w="425" w:type="dxa"/>
          </w:tcPr>
          <w:p w:rsidR="00D275C6" w:rsidRPr="00CA31EC" w:rsidRDefault="00A10AF0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D</w:t>
            </w:r>
          </w:p>
        </w:tc>
        <w:tc>
          <w:tcPr>
            <w:tcW w:w="425" w:type="dxa"/>
          </w:tcPr>
          <w:p w:rsidR="00D275C6" w:rsidRPr="00CA31EC" w:rsidRDefault="00D275C6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R</w:t>
            </w:r>
          </w:p>
        </w:tc>
        <w:tc>
          <w:tcPr>
            <w:tcW w:w="426" w:type="dxa"/>
          </w:tcPr>
          <w:p w:rsidR="00D275C6" w:rsidRPr="00CA31EC" w:rsidRDefault="00D275C6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N</w:t>
            </w:r>
          </w:p>
        </w:tc>
        <w:tc>
          <w:tcPr>
            <w:tcW w:w="425" w:type="dxa"/>
          </w:tcPr>
          <w:p w:rsidR="00D275C6" w:rsidRPr="00CA31EC" w:rsidRDefault="00D275C6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A</w:t>
            </w:r>
          </w:p>
        </w:tc>
        <w:tc>
          <w:tcPr>
            <w:tcW w:w="567" w:type="dxa"/>
          </w:tcPr>
          <w:p w:rsidR="00D275C6" w:rsidRPr="00CA31EC" w:rsidRDefault="00D275C6" w:rsidP="008A00EB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CA31EC">
              <w:rPr>
                <w:rFonts w:asciiTheme="minorHAnsi" w:hAnsiTheme="minorHAnsi"/>
                <w:b/>
                <w:sz w:val="16"/>
                <w:szCs w:val="16"/>
              </w:rPr>
              <w:t>L</w:t>
            </w:r>
          </w:p>
        </w:tc>
      </w:tr>
      <w:tr w:rsidR="00910DF0" w:rsidRPr="00CA31EC" w:rsidTr="009F27DE">
        <w:tc>
          <w:tcPr>
            <w:tcW w:w="1418" w:type="dxa"/>
            <w:vAlign w:val="center"/>
          </w:tcPr>
          <w:p w:rsidR="00910DF0" w:rsidRPr="00CA31EC" w:rsidRDefault="00B043DB" w:rsidP="007D7628">
            <w:pPr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Cesar Ramírez Ly</w:t>
            </w:r>
            <w:r w:rsidR="00883736" w:rsidRPr="00CA31EC">
              <w:rPr>
                <w:rFonts w:asciiTheme="minorHAnsi" w:hAnsiTheme="minorHAnsi"/>
                <w:sz w:val="16"/>
                <w:szCs w:val="16"/>
              </w:rPr>
              <w:t>nch</w:t>
            </w:r>
          </w:p>
        </w:tc>
        <w:tc>
          <w:tcPr>
            <w:tcW w:w="1559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PETROPERU S.A.</w:t>
            </w:r>
          </w:p>
        </w:tc>
        <w:tc>
          <w:tcPr>
            <w:tcW w:w="1276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CA31EC">
              <w:rPr>
                <w:rFonts w:asciiTheme="minorHAnsi" w:hAnsiTheme="minorHAnsi"/>
                <w:sz w:val="16"/>
                <w:szCs w:val="16"/>
                <w:lang w:val="es-ES"/>
              </w:rPr>
              <w:t>GERENTE  GENERAL/</w:t>
            </w:r>
          </w:p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CA31EC">
              <w:rPr>
                <w:rFonts w:asciiTheme="minorHAnsi" w:hAnsiTheme="minorHAnsi"/>
                <w:sz w:val="16"/>
                <w:szCs w:val="16"/>
                <w:lang w:val="es-ES"/>
              </w:rPr>
              <w:t>PATROCINADOR</w:t>
            </w:r>
          </w:p>
        </w:tc>
        <w:tc>
          <w:tcPr>
            <w:tcW w:w="1492" w:type="dxa"/>
            <w:vAlign w:val="center"/>
          </w:tcPr>
          <w:p w:rsidR="00910DF0" w:rsidRPr="00CA31EC" w:rsidRDefault="00EB021D" w:rsidP="007D7628">
            <w:pPr>
              <w:rPr>
                <w:rFonts w:asciiTheme="minorHAnsi" w:hAnsiTheme="minorHAnsi"/>
                <w:sz w:val="16"/>
                <w:szCs w:val="16"/>
              </w:rPr>
            </w:pPr>
            <w:hyperlink r:id="rId10" w:history="1">
              <w:r w:rsidR="00910DF0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cramirez@petroperu.gob.pe</w:t>
              </w:r>
            </w:hyperlink>
          </w:p>
          <w:p w:rsidR="00910DF0" w:rsidRPr="00CA31EC" w:rsidRDefault="00910DF0" w:rsidP="007D7628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910DF0" w:rsidRPr="00CA31EC" w:rsidRDefault="00FC1920" w:rsidP="001C2B52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Asegurar que e</w:t>
            </w:r>
            <w:r w:rsidR="00910DF0" w:rsidRPr="00CA31EC">
              <w:rPr>
                <w:rFonts w:asciiTheme="minorHAnsi" w:hAnsiTheme="minorHAnsi"/>
                <w:sz w:val="16"/>
                <w:szCs w:val="16"/>
              </w:rPr>
              <w:t xml:space="preserve">l contratista </w:t>
            </w:r>
            <w:r w:rsidRPr="00CA31EC">
              <w:rPr>
                <w:rFonts w:asciiTheme="minorHAnsi" w:hAnsiTheme="minorHAnsi"/>
                <w:sz w:val="16"/>
                <w:szCs w:val="16"/>
              </w:rPr>
              <w:t>cumpla</w:t>
            </w:r>
            <w:r w:rsidR="00910DF0" w:rsidRPr="00CA31EC">
              <w:rPr>
                <w:rFonts w:asciiTheme="minorHAnsi" w:hAnsiTheme="minorHAnsi"/>
                <w:sz w:val="16"/>
                <w:szCs w:val="16"/>
              </w:rPr>
              <w:t xml:space="preserve"> con </w:t>
            </w:r>
            <w:r w:rsidR="00B043DB" w:rsidRPr="00CA31EC">
              <w:rPr>
                <w:rFonts w:asciiTheme="minorHAnsi" w:hAnsiTheme="minorHAnsi"/>
                <w:sz w:val="16"/>
                <w:szCs w:val="16"/>
              </w:rPr>
              <w:t>las bases de licitación integradas</w:t>
            </w:r>
            <w:r w:rsidR="00910DF0" w:rsidRPr="00CA31EC">
              <w:rPr>
                <w:rFonts w:asciiTheme="minorHAnsi" w:hAnsiTheme="minorHAnsi"/>
                <w:sz w:val="16"/>
                <w:szCs w:val="16"/>
              </w:rPr>
              <w:t xml:space="preserve"> del contrato.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FC1920" w:rsidRPr="00CA31EC" w:rsidRDefault="00FC1920" w:rsidP="00FC1920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Bases de licitación integradas 00185 Versión 2017 </w:t>
            </w:r>
          </w:p>
          <w:p w:rsidR="00910DF0" w:rsidRPr="00CA31EC" w:rsidRDefault="00910DF0" w:rsidP="007D7628">
            <w:pPr>
              <w:spacing w:line="240" w:lineRule="auto"/>
              <w:rPr>
                <w:rFonts w:asciiTheme="minorHAnsi" w:eastAsia="Times New Roman" w:hAnsiTheme="minorHAnsi"/>
                <w:sz w:val="16"/>
                <w:szCs w:val="16"/>
                <w:lang w:eastAsia="es-ES"/>
              </w:rPr>
            </w:pP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910DF0" w:rsidRPr="00CA31EC" w:rsidRDefault="00E34981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910DF0" w:rsidRPr="00CA31EC" w:rsidRDefault="00E34981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</w:tr>
      <w:tr w:rsidR="00910DF0" w:rsidRPr="00CA31EC" w:rsidTr="009F27DE">
        <w:tc>
          <w:tcPr>
            <w:tcW w:w="1418" w:type="dxa"/>
            <w:vAlign w:val="center"/>
          </w:tcPr>
          <w:p w:rsidR="00910DF0" w:rsidRPr="00CA31EC" w:rsidRDefault="00883736" w:rsidP="00B043DB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Janneth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Zender</w:t>
            </w:r>
            <w:proofErr w:type="spellEnd"/>
          </w:p>
        </w:tc>
        <w:tc>
          <w:tcPr>
            <w:tcW w:w="1559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PETROPERU S.A.</w:t>
            </w:r>
          </w:p>
        </w:tc>
        <w:tc>
          <w:tcPr>
            <w:tcW w:w="1276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CA31EC">
              <w:rPr>
                <w:rFonts w:asciiTheme="minorHAnsi" w:hAnsiTheme="minorHAnsi"/>
                <w:sz w:val="16"/>
                <w:szCs w:val="16"/>
                <w:lang w:val="es-ES"/>
              </w:rPr>
              <w:t>GERENTE DE PROYECTOS</w:t>
            </w:r>
          </w:p>
        </w:tc>
        <w:tc>
          <w:tcPr>
            <w:tcW w:w="1492" w:type="dxa"/>
            <w:vAlign w:val="center"/>
          </w:tcPr>
          <w:p w:rsidR="00910DF0" w:rsidRPr="00CA31EC" w:rsidRDefault="00EB021D" w:rsidP="007D7628">
            <w:pPr>
              <w:rPr>
                <w:rFonts w:asciiTheme="minorHAnsi" w:hAnsiTheme="minorHAnsi"/>
                <w:sz w:val="16"/>
                <w:szCs w:val="16"/>
              </w:rPr>
            </w:pPr>
            <w:hyperlink r:id="rId11" w:history="1">
              <w:r w:rsidR="00910DF0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jzender@petroperu.gob.pe</w:t>
              </w:r>
            </w:hyperlink>
          </w:p>
          <w:p w:rsidR="00910DF0" w:rsidRPr="00CA31EC" w:rsidRDefault="00910DF0" w:rsidP="007D7628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910DF0" w:rsidRPr="00CA31EC" w:rsidRDefault="00B043DB" w:rsidP="001C2B52">
            <w:pPr>
              <w:spacing w:line="240" w:lineRule="auto"/>
              <w:rPr>
                <w:rFonts w:asciiTheme="minorHAnsi" w:eastAsia="Times New Roman" w:hAnsiTheme="minorHAnsi"/>
                <w:sz w:val="16"/>
                <w:szCs w:val="16"/>
                <w:lang w:eastAsia="es-ES"/>
              </w:rPr>
            </w:pPr>
            <w:r w:rsidRPr="00CA31EC"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>E</w:t>
            </w:r>
            <w:r w:rsidR="00910DF0" w:rsidRPr="00CA31EC"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>l contratista deberá cumplir con los entregables del proyecto, el alcance, la calidad y el tiempo de ejecu</w:t>
            </w:r>
            <w:r w:rsidR="00FC1920" w:rsidRPr="00CA31EC"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>c</w:t>
            </w:r>
            <w:r w:rsidR="00910DF0" w:rsidRPr="00CA31EC"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>ión del proyecto.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FC1920" w:rsidRPr="00CA31EC" w:rsidRDefault="00FC1920" w:rsidP="00FC1920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Bases de licitación integradas 00185 Versión 2017 </w:t>
            </w:r>
          </w:p>
          <w:p w:rsidR="00910DF0" w:rsidRPr="00CA31EC" w:rsidRDefault="00910DF0" w:rsidP="007D762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910DF0" w:rsidRPr="00CA31EC" w:rsidRDefault="00E34981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910DF0" w:rsidRPr="00CA31EC" w:rsidRDefault="00E34981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</w:tr>
      <w:tr w:rsidR="00910DF0" w:rsidRPr="00CA31EC" w:rsidTr="009F27DE">
        <w:tc>
          <w:tcPr>
            <w:tcW w:w="1418" w:type="dxa"/>
            <w:vAlign w:val="center"/>
          </w:tcPr>
          <w:p w:rsidR="00910DF0" w:rsidRPr="00CA31EC" w:rsidRDefault="00883736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Juan Osorio Ramírez</w:t>
            </w:r>
          </w:p>
        </w:tc>
        <w:tc>
          <w:tcPr>
            <w:tcW w:w="1559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PETROPERU S.A.</w:t>
            </w:r>
          </w:p>
        </w:tc>
        <w:tc>
          <w:tcPr>
            <w:tcW w:w="1276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CA31EC">
              <w:rPr>
                <w:rFonts w:asciiTheme="minorHAnsi" w:hAnsiTheme="minorHAnsi"/>
                <w:sz w:val="16"/>
                <w:szCs w:val="16"/>
                <w:lang w:val="es-ES"/>
              </w:rPr>
              <w:t>GERENTE DE OPERACIONES</w:t>
            </w:r>
          </w:p>
        </w:tc>
        <w:tc>
          <w:tcPr>
            <w:tcW w:w="1492" w:type="dxa"/>
            <w:vAlign w:val="center"/>
          </w:tcPr>
          <w:p w:rsidR="00910DF0" w:rsidRPr="00CA31EC" w:rsidRDefault="00EB021D" w:rsidP="007D7628">
            <w:pPr>
              <w:rPr>
                <w:rFonts w:asciiTheme="minorHAnsi" w:hAnsiTheme="minorHAnsi"/>
                <w:sz w:val="16"/>
                <w:szCs w:val="16"/>
              </w:rPr>
            </w:pPr>
            <w:hyperlink r:id="rId12" w:history="1">
              <w:r w:rsidR="00910DF0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jramirez@petroperu.gob.pe</w:t>
              </w:r>
            </w:hyperlink>
          </w:p>
          <w:p w:rsidR="00910DF0" w:rsidRPr="00CA31EC" w:rsidRDefault="00910DF0" w:rsidP="007D7628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910DF0" w:rsidRPr="00CA31EC" w:rsidRDefault="00491786" w:rsidP="006F0640">
            <w:pPr>
              <w:spacing w:line="240" w:lineRule="auto"/>
              <w:rPr>
                <w:rFonts w:asciiTheme="minorHAnsi" w:eastAsia="Times New Roman" w:hAnsiTheme="minorHAnsi"/>
                <w:sz w:val="16"/>
                <w:szCs w:val="16"/>
                <w:lang w:eastAsia="es-ES"/>
              </w:rPr>
            </w:pPr>
            <w:r w:rsidRPr="00CA31EC"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 xml:space="preserve">Asegurar que el contratista cumpla la entrega del proyecto integral para programación de su operación y </w:t>
            </w:r>
            <w:r w:rsidR="006F0640"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>m</w:t>
            </w:r>
            <w:r w:rsidRPr="00CA31EC"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>antenimiento</w:t>
            </w:r>
            <w:r w:rsidR="00910DF0" w:rsidRPr="00CA31EC"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FC1920" w:rsidRPr="00CA31EC" w:rsidRDefault="00FC1920" w:rsidP="00FC1920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Bases de licitación integradas 00185 Versión 2017 </w:t>
            </w:r>
          </w:p>
          <w:p w:rsidR="00910DF0" w:rsidRPr="00CA31EC" w:rsidRDefault="00910DF0" w:rsidP="007D762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910DF0" w:rsidRPr="00CA31EC" w:rsidRDefault="00E34981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910DF0" w:rsidRPr="00CA31EC" w:rsidRDefault="00E34981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</w:tr>
      <w:tr w:rsidR="00910DF0" w:rsidRPr="00CA31EC" w:rsidTr="009F27DE">
        <w:tc>
          <w:tcPr>
            <w:tcW w:w="1418" w:type="dxa"/>
            <w:vAlign w:val="center"/>
          </w:tcPr>
          <w:p w:rsidR="00910DF0" w:rsidRPr="00CA31EC" w:rsidRDefault="00E34981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Jorge Martínez Díaz </w:t>
            </w:r>
          </w:p>
        </w:tc>
        <w:tc>
          <w:tcPr>
            <w:tcW w:w="1559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PETROPERU S.A.</w:t>
            </w:r>
          </w:p>
        </w:tc>
        <w:tc>
          <w:tcPr>
            <w:tcW w:w="1276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CA31EC">
              <w:rPr>
                <w:rFonts w:asciiTheme="minorHAnsi" w:hAnsiTheme="minorHAnsi"/>
                <w:sz w:val="16"/>
                <w:szCs w:val="16"/>
                <w:lang w:val="es-ES"/>
              </w:rPr>
              <w:t>GERENTE DE SEGURIDAD</w:t>
            </w:r>
          </w:p>
        </w:tc>
        <w:tc>
          <w:tcPr>
            <w:tcW w:w="1492" w:type="dxa"/>
            <w:vAlign w:val="center"/>
          </w:tcPr>
          <w:p w:rsidR="00910DF0" w:rsidRPr="00CA31EC" w:rsidRDefault="00EB021D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13" w:history="1">
              <w:r w:rsidR="00E34981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jmartinezd@petroperu.gob.pe</w:t>
              </w:r>
            </w:hyperlink>
          </w:p>
          <w:p w:rsidR="00E34981" w:rsidRPr="00CA31EC" w:rsidRDefault="00E34981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910DF0" w:rsidRPr="00CA31EC" w:rsidRDefault="00910DF0" w:rsidP="001C2B52">
            <w:pPr>
              <w:spacing w:line="240" w:lineRule="auto"/>
              <w:rPr>
                <w:rFonts w:asciiTheme="minorHAnsi" w:eastAsia="Times New Roman" w:hAnsiTheme="minorHAnsi"/>
                <w:sz w:val="16"/>
                <w:szCs w:val="16"/>
                <w:lang w:eastAsia="es-ES"/>
              </w:rPr>
            </w:pPr>
            <w:r w:rsidRPr="00CA31EC"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 xml:space="preserve">El contratista deberá entregar </w:t>
            </w:r>
            <w:r w:rsidR="00A10AF0" w:rsidRPr="00CA31EC"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>un documento que certifique la Capacitación y E</w:t>
            </w:r>
            <w:r w:rsidRPr="00CA31EC"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>ntrenamiento al Personal Contratist</w:t>
            </w:r>
            <w:r w:rsidR="00FC1920" w:rsidRPr="00CA31EC"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>a</w:t>
            </w:r>
            <w:r w:rsidRPr="00CA31EC"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 xml:space="preserve">: La unidad de Seguridad de  </w:t>
            </w:r>
            <w:r w:rsidR="00A10AF0" w:rsidRPr="00CA31EC"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>Fiscalización</w:t>
            </w:r>
            <w:r w:rsidRPr="00CA31EC"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 xml:space="preserve"> de la Refinería </w:t>
            </w:r>
            <w:proofErr w:type="spellStart"/>
            <w:r w:rsidRPr="00CA31EC"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>Conchán</w:t>
            </w:r>
            <w:proofErr w:type="spellEnd"/>
            <w:r w:rsidRPr="00CA31EC"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 xml:space="preserve"> realizará charlas de inducción (charlas y capacitación previas al inicio del servicio), así como charlas de inducción durante el desarrollo de las actividades, todas relacionadas a </w:t>
            </w:r>
            <w:r w:rsidRPr="00CA31EC"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lastRenderedPageBreak/>
              <w:t>Seguridad.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FC1920" w:rsidRPr="00CA31EC" w:rsidRDefault="00FC1920" w:rsidP="00FC1920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Bases de licitación integradas 00185 Versión 2017 </w:t>
            </w:r>
          </w:p>
          <w:p w:rsidR="00910DF0" w:rsidRPr="00CA31EC" w:rsidRDefault="00910DF0" w:rsidP="007D7628">
            <w:pPr>
              <w:spacing w:before="60" w:after="60"/>
              <w:jc w:val="both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910DF0" w:rsidRPr="00CA31EC" w:rsidRDefault="00E34981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910DF0" w:rsidRPr="00CA31EC" w:rsidRDefault="00E34981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910DF0" w:rsidRPr="00CA31EC" w:rsidRDefault="00CA31EC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910DF0" w:rsidRPr="00CA31EC" w:rsidRDefault="00CA31EC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910DF0" w:rsidRPr="00CA31EC" w:rsidTr="009F27DE">
        <w:tc>
          <w:tcPr>
            <w:tcW w:w="1418" w:type="dxa"/>
            <w:vAlign w:val="center"/>
          </w:tcPr>
          <w:p w:rsidR="00910DF0" w:rsidRPr="00CA31EC" w:rsidRDefault="00FC192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>Mario Benavides Castro</w:t>
            </w:r>
          </w:p>
        </w:tc>
        <w:tc>
          <w:tcPr>
            <w:tcW w:w="1559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PETROPERU S.A.</w:t>
            </w:r>
          </w:p>
        </w:tc>
        <w:tc>
          <w:tcPr>
            <w:tcW w:w="1276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CA31EC">
              <w:rPr>
                <w:rFonts w:asciiTheme="minorHAnsi" w:hAnsiTheme="minorHAnsi"/>
                <w:sz w:val="16"/>
                <w:szCs w:val="16"/>
                <w:lang w:val="es-ES"/>
              </w:rPr>
              <w:t>JEFE DE MANTENIMIENTO</w:t>
            </w:r>
          </w:p>
        </w:tc>
        <w:tc>
          <w:tcPr>
            <w:tcW w:w="1492" w:type="dxa"/>
            <w:vAlign w:val="center"/>
          </w:tcPr>
          <w:p w:rsidR="00FC1920" w:rsidRPr="00CA31EC" w:rsidRDefault="00EB021D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14" w:history="1">
              <w:r w:rsidR="00FC1920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mbenavides@petroperu.gob.pe</w:t>
              </w:r>
            </w:hyperlink>
          </w:p>
          <w:p w:rsidR="00FC1920" w:rsidRPr="00CA31EC" w:rsidRDefault="00FC1920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910DF0" w:rsidRPr="00CA31EC" w:rsidRDefault="00910DF0" w:rsidP="001C2B52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El contratista debe cumplir con las normas de certificación para el mantenimiento de tanques 51 y 52.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910DF0" w:rsidRPr="00CA31EC" w:rsidRDefault="00910DF0" w:rsidP="007D7628">
            <w:pPr>
              <w:spacing w:before="60" w:after="6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NORMA API 653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910DF0" w:rsidRPr="00CA31EC" w:rsidRDefault="0084703A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910DF0" w:rsidRPr="00CA31EC" w:rsidRDefault="0084703A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910DF0" w:rsidRPr="00CA31EC" w:rsidRDefault="0084703A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910DF0" w:rsidRPr="00CA31EC" w:rsidRDefault="0084703A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910DF0" w:rsidRPr="00CA31EC" w:rsidTr="009F27DE">
        <w:tc>
          <w:tcPr>
            <w:tcW w:w="1418" w:type="dxa"/>
            <w:vAlign w:val="center"/>
          </w:tcPr>
          <w:p w:rsidR="00910DF0" w:rsidRPr="00CA31EC" w:rsidRDefault="00FC192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María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Otoya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Ruiz</w:t>
            </w:r>
          </w:p>
        </w:tc>
        <w:tc>
          <w:tcPr>
            <w:tcW w:w="1559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PETROPERU S.A.</w:t>
            </w:r>
          </w:p>
        </w:tc>
        <w:tc>
          <w:tcPr>
            <w:tcW w:w="1276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CA31EC">
              <w:rPr>
                <w:rFonts w:asciiTheme="minorHAnsi" w:hAnsiTheme="minorHAnsi"/>
                <w:sz w:val="16"/>
                <w:szCs w:val="16"/>
                <w:lang w:val="es-ES"/>
              </w:rPr>
              <w:t>GERENTE DE CALIDAD</w:t>
            </w:r>
          </w:p>
        </w:tc>
        <w:tc>
          <w:tcPr>
            <w:tcW w:w="1492" w:type="dxa"/>
            <w:vAlign w:val="center"/>
          </w:tcPr>
          <w:p w:rsidR="00910DF0" w:rsidRPr="00CA31EC" w:rsidRDefault="00FC1920" w:rsidP="00452CCB">
            <w:pPr>
              <w:jc w:val="center"/>
              <w:rPr>
                <w:rStyle w:val="Hipervnculo"/>
                <w:rFonts w:asciiTheme="minorHAnsi" w:hAnsiTheme="minorHAnsi"/>
                <w:sz w:val="16"/>
                <w:szCs w:val="16"/>
              </w:rPr>
            </w:pPr>
            <w:r w:rsidRPr="00CA31EC">
              <w:rPr>
                <w:rStyle w:val="Hipervnculo"/>
                <w:rFonts w:asciiTheme="minorHAnsi" w:hAnsiTheme="minorHAnsi"/>
                <w:sz w:val="16"/>
                <w:szCs w:val="16"/>
              </w:rPr>
              <w:t>motoyar</w:t>
            </w:r>
            <w:hyperlink r:id="rId15" w:history="1">
              <w:r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mbenavides@petroperu.gob.pe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910DF0" w:rsidRPr="00CA31EC" w:rsidRDefault="00FC1920" w:rsidP="001C2B52">
            <w:pPr>
              <w:spacing w:line="240" w:lineRule="auto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Desempeñar sus actividades de manera responsable y eficiente manteniendo sistema de gestión auditables bajo un enfoque preventivo, de eficiencia integral y mejora continua. 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910DF0" w:rsidRPr="00CA31EC" w:rsidRDefault="00910DF0" w:rsidP="007D7628">
            <w:pPr>
              <w:spacing w:line="240" w:lineRule="auto"/>
              <w:rPr>
                <w:rFonts w:asciiTheme="minorHAnsi" w:eastAsia="Times New Roman" w:hAnsiTheme="minorHAnsi"/>
                <w:sz w:val="16"/>
                <w:szCs w:val="16"/>
                <w:lang w:eastAsia="es-ES"/>
              </w:rPr>
            </w:pPr>
            <w:r w:rsidRPr="00CA31EC"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>Anexo N° 6 - Política de Gestión Integrada de la Calidad, Ambiente, Seguridad y Salud en el Trabajo– PETROPERÚ S.A.</w:t>
            </w:r>
          </w:p>
          <w:p w:rsidR="00910DF0" w:rsidRPr="00CA31EC" w:rsidRDefault="00910DF0" w:rsidP="007D762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910DF0" w:rsidRPr="00CA31EC" w:rsidRDefault="0084703A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910DF0" w:rsidRPr="00CA31EC" w:rsidRDefault="0084703A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910DF0" w:rsidRPr="00CA31EC" w:rsidRDefault="003677DD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910DF0" w:rsidRPr="00CA31EC" w:rsidRDefault="003677DD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910DF0" w:rsidRPr="00CA31EC" w:rsidRDefault="00910DF0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9F27DE" w:rsidRPr="00CA31EC" w:rsidTr="003E7DB8">
        <w:tc>
          <w:tcPr>
            <w:tcW w:w="1418" w:type="dxa"/>
            <w:vAlign w:val="center"/>
          </w:tcPr>
          <w:p w:rsidR="009F27DE" w:rsidRPr="00CA31EC" w:rsidRDefault="009F27DE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Carlos Morales </w:t>
            </w: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Sanchez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F27DE" w:rsidRPr="00CA31EC" w:rsidRDefault="009F27DE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PETROPERU S.A.</w:t>
            </w:r>
          </w:p>
        </w:tc>
        <w:tc>
          <w:tcPr>
            <w:tcW w:w="1276" w:type="dxa"/>
            <w:vAlign w:val="center"/>
          </w:tcPr>
          <w:p w:rsidR="009F27DE" w:rsidRPr="00CA31EC" w:rsidRDefault="009F27DE" w:rsidP="003E7DB8">
            <w:pPr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SUPERVISOR CIVIL</w:t>
            </w:r>
          </w:p>
        </w:tc>
        <w:tc>
          <w:tcPr>
            <w:tcW w:w="1492" w:type="dxa"/>
            <w:vAlign w:val="center"/>
          </w:tcPr>
          <w:p w:rsidR="009F27DE" w:rsidRPr="00CA31EC" w:rsidRDefault="009F27DE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16" w:history="1">
              <w:r w:rsidRPr="00BA133B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cmoraless@petroperu.gob.pe</w:t>
              </w:r>
            </w:hyperlink>
          </w:p>
          <w:p w:rsidR="009F27DE" w:rsidRPr="00CA31EC" w:rsidRDefault="009F27DE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9F27DE" w:rsidRPr="00CA31EC" w:rsidRDefault="009F27DE" w:rsidP="009F27DE">
            <w:pPr>
              <w:spacing w:line="240" w:lineRule="auto"/>
              <w:rPr>
                <w:rFonts w:asciiTheme="minorHAnsi" w:eastAsia="Times New Roman" w:hAnsiTheme="minorHAnsi"/>
                <w:sz w:val="16"/>
                <w:szCs w:val="16"/>
                <w:lang w:eastAsia="es-ES"/>
              </w:rPr>
            </w:pPr>
            <w:r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>El supervisor</w:t>
            </w:r>
            <w:r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 xml:space="preserve"> encargado de apro</w:t>
            </w:r>
            <w:r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>ba</w:t>
            </w:r>
            <w:r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>r</w:t>
            </w:r>
            <w:r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 xml:space="preserve"> los trabajos que serán ejecutados para la parte civil</w:t>
            </w:r>
            <w:r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 xml:space="preserve">, además de verificar se esté desarrollando </w:t>
            </w:r>
            <w:r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 xml:space="preserve"> conforme a contr</w:t>
            </w:r>
            <w:r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>ato en tiempo,</w:t>
            </w:r>
            <w:r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 xml:space="preserve"> costo</w:t>
            </w:r>
            <w:r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 xml:space="preserve"> y calidad.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9F27DE" w:rsidRPr="00CA31EC" w:rsidRDefault="009F27DE" w:rsidP="003E7DB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Bases de licitación integradas 00185 Versión 2017 </w:t>
            </w:r>
          </w:p>
          <w:p w:rsidR="009F27DE" w:rsidRPr="00CA31EC" w:rsidRDefault="009F27DE" w:rsidP="003E7DB8">
            <w:pPr>
              <w:spacing w:before="60" w:after="60"/>
              <w:jc w:val="both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9F27DE" w:rsidRPr="00CA31EC" w:rsidRDefault="009F27DE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9F27DE" w:rsidRPr="00CA31EC" w:rsidRDefault="009F27DE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9F27DE" w:rsidRPr="00CA31EC" w:rsidRDefault="009F27DE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9F27DE" w:rsidRPr="00CA31EC" w:rsidRDefault="009F27DE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9F27DE" w:rsidRPr="00CA31EC" w:rsidRDefault="009F27DE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6" w:type="dxa"/>
            <w:shd w:val="clear" w:color="auto" w:fill="F2F2F2"/>
            <w:vAlign w:val="center"/>
          </w:tcPr>
          <w:p w:rsidR="009F27DE" w:rsidRPr="00CA31EC" w:rsidRDefault="009F27DE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9F27DE" w:rsidRPr="00CA31EC" w:rsidRDefault="009F27DE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9F27DE" w:rsidRPr="00CA31EC" w:rsidRDefault="009F27DE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9F27DE" w:rsidRPr="00CA31EC" w:rsidRDefault="009F27DE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9F27DE" w:rsidRPr="00CA31EC" w:rsidRDefault="009F27DE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9F27DE" w:rsidRPr="00CA31EC" w:rsidRDefault="009F27DE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9F27DE" w:rsidRPr="00CA31EC" w:rsidRDefault="009F27DE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B373B6" w:rsidRPr="00CA31EC" w:rsidTr="009F27DE">
        <w:tc>
          <w:tcPr>
            <w:tcW w:w="1418" w:type="dxa"/>
            <w:vAlign w:val="center"/>
          </w:tcPr>
          <w:p w:rsidR="00B373B6" w:rsidRPr="00CA31EC" w:rsidRDefault="009F27DE" w:rsidP="009F27D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Mario</w:t>
            </w:r>
            <w:r w:rsidR="00B373B6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>Cisneros</w:t>
            </w:r>
            <w:r w:rsidR="00B373B6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>Contreras</w:t>
            </w:r>
            <w:r w:rsidR="00B373B6" w:rsidRPr="00CA31EC"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373B6" w:rsidRPr="00CA31EC" w:rsidRDefault="00B373B6" w:rsidP="009F27DE">
            <w:pPr>
              <w:ind w:left="708" w:hanging="708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PETROPERU S.A.</w:t>
            </w:r>
          </w:p>
        </w:tc>
        <w:tc>
          <w:tcPr>
            <w:tcW w:w="1276" w:type="dxa"/>
            <w:vAlign w:val="center"/>
          </w:tcPr>
          <w:p w:rsidR="00B373B6" w:rsidRPr="00CA31EC" w:rsidRDefault="00B373B6" w:rsidP="009F27DE">
            <w:pPr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 xml:space="preserve">SUPERVISOR </w:t>
            </w:r>
            <w:r w:rsidR="009F27DE">
              <w:rPr>
                <w:rFonts w:asciiTheme="minorHAnsi" w:hAnsiTheme="minorHAnsi"/>
                <w:sz w:val="16"/>
                <w:szCs w:val="16"/>
                <w:lang w:val="es-ES"/>
              </w:rPr>
              <w:t>METALMECANICO</w:t>
            </w:r>
          </w:p>
        </w:tc>
        <w:tc>
          <w:tcPr>
            <w:tcW w:w="1492" w:type="dxa"/>
            <w:vAlign w:val="center"/>
          </w:tcPr>
          <w:p w:rsidR="00B373B6" w:rsidRPr="00CA31EC" w:rsidRDefault="009F27DE" w:rsidP="00B373B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17" w:history="1">
              <w:r w:rsidRPr="00BA133B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mcisnerosc@petroperu.gob.pe</w:t>
              </w:r>
            </w:hyperlink>
          </w:p>
          <w:p w:rsidR="00B373B6" w:rsidRPr="00CA31EC" w:rsidRDefault="00B373B6" w:rsidP="00B373B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B373B6" w:rsidRPr="00CA31EC" w:rsidRDefault="009F27DE" w:rsidP="009F27DE">
            <w:pPr>
              <w:spacing w:line="240" w:lineRule="auto"/>
              <w:rPr>
                <w:rFonts w:asciiTheme="minorHAnsi" w:eastAsia="Times New Roman" w:hAnsiTheme="minorHAnsi"/>
                <w:sz w:val="16"/>
                <w:szCs w:val="16"/>
                <w:lang w:eastAsia="es-ES"/>
              </w:rPr>
            </w:pPr>
            <w:r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>El supervisor</w:t>
            </w:r>
            <w:r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 xml:space="preserve"> encargado de apro</w:t>
            </w:r>
            <w:r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>ba</w:t>
            </w:r>
            <w:r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>r</w:t>
            </w:r>
            <w:r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 xml:space="preserve"> los trabajos que serán ejecutados para la parte </w:t>
            </w:r>
            <w:r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 xml:space="preserve">metalmecánico, además de verificar se esté desarrollando </w:t>
            </w:r>
            <w:r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 xml:space="preserve"> conforme a contr</w:t>
            </w:r>
            <w:r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>ato en tiempo,</w:t>
            </w:r>
            <w:r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 xml:space="preserve"> costo</w:t>
            </w:r>
            <w:r>
              <w:rPr>
                <w:rFonts w:asciiTheme="minorHAnsi" w:eastAsia="Times New Roman" w:hAnsiTheme="minorHAnsi"/>
                <w:color w:val="000000"/>
                <w:sz w:val="16"/>
                <w:szCs w:val="16"/>
                <w:lang w:eastAsia="es-ES"/>
              </w:rPr>
              <w:t xml:space="preserve"> y calidad.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B373B6" w:rsidRPr="00CA31EC" w:rsidRDefault="00B373B6" w:rsidP="00B373B6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Bases de licitación integradas 00185 Versión 2017 </w:t>
            </w:r>
          </w:p>
          <w:p w:rsidR="00B373B6" w:rsidRPr="00CA31EC" w:rsidRDefault="00B373B6" w:rsidP="00B373B6">
            <w:pPr>
              <w:spacing w:before="60" w:after="60"/>
              <w:jc w:val="both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B373B6" w:rsidRPr="00CA31EC" w:rsidRDefault="009F27DE" w:rsidP="00B373B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B373B6" w:rsidRPr="00CA31EC" w:rsidRDefault="00B373B6" w:rsidP="00B373B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B373B6" w:rsidRPr="00CA31EC" w:rsidRDefault="00B373B6" w:rsidP="00B373B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B373B6" w:rsidRPr="00CA31EC" w:rsidRDefault="00B373B6" w:rsidP="00B373B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B373B6" w:rsidRPr="00CA31EC" w:rsidRDefault="009F27DE" w:rsidP="00B373B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6" w:type="dxa"/>
            <w:shd w:val="clear" w:color="auto" w:fill="F2F2F2"/>
            <w:vAlign w:val="center"/>
          </w:tcPr>
          <w:p w:rsidR="00B373B6" w:rsidRPr="00CA31EC" w:rsidRDefault="00B373B6" w:rsidP="00B373B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B373B6" w:rsidRPr="00CA31EC" w:rsidRDefault="00B373B6" w:rsidP="00B373B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373B6" w:rsidRPr="00CA31EC" w:rsidRDefault="00B373B6" w:rsidP="00B373B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373B6" w:rsidRPr="00CA31EC" w:rsidRDefault="00B373B6" w:rsidP="00B373B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B373B6" w:rsidRPr="00CA31EC" w:rsidRDefault="00B373B6" w:rsidP="00B373B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373B6" w:rsidRPr="00CA31EC" w:rsidRDefault="00B373B6" w:rsidP="00B373B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B373B6" w:rsidRPr="00CA31EC" w:rsidRDefault="00B373B6" w:rsidP="00B373B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C86C6D" w:rsidRPr="00CA31EC" w:rsidTr="009F27DE">
        <w:tc>
          <w:tcPr>
            <w:tcW w:w="1418" w:type="dxa"/>
            <w:vAlign w:val="center"/>
          </w:tcPr>
          <w:p w:rsidR="00C86C6D" w:rsidRPr="00CA31EC" w:rsidRDefault="00C86C6D" w:rsidP="00C86C6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Otmar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Soto Castro</w:t>
            </w:r>
          </w:p>
        </w:tc>
        <w:tc>
          <w:tcPr>
            <w:tcW w:w="1559" w:type="dxa"/>
            <w:vAlign w:val="center"/>
          </w:tcPr>
          <w:p w:rsidR="00C86C6D" w:rsidRPr="00CA31EC" w:rsidRDefault="009F27DE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CIME</w:t>
            </w:r>
            <w:r w:rsidR="00C86C6D" w:rsidRPr="00CA31EC">
              <w:rPr>
                <w:rFonts w:asciiTheme="minorHAnsi" w:hAnsiTheme="minorHAnsi"/>
                <w:sz w:val="16"/>
                <w:szCs w:val="16"/>
              </w:rPr>
              <w:t xml:space="preserve"> Ingenieros S.R.L</w:t>
            </w:r>
          </w:p>
        </w:tc>
        <w:tc>
          <w:tcPr>
            <w:tcW w:w="1276" w:type="dxa"/>
            <w:vAlign w:val="center"/>
          </w:tcPr>
          <w:p w:rsidR="00C86C6D" w:rsidRPr="00CA31EC" w:rsidRDefault="00C86C6D" w:rsidP="00C86C6D">
            <w:pPr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CA31EC">
              <w:rPr>
                <w:rFonts w:asciiTheme="minorHAnsi" w:hAnsiTheme="minorHAnsi"/>
                <w:sz w:val="16"/>
                <w:szCs w:val="16"/>
                <w:lang w:val="es-ES"/>
              </w:rPr>
              <w:t>GERENTE  GENERAL/</w:t>
            </w:r>
          </w:p>
          <w:p w:rsidR="00C86C6D" w:rsidRPr="00CA31EC" w:rsidRDefault="00C86C6D" w:rsidP="00C86C6D">
            <w:pPr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CA31EC">
              <w:rPr>
                <w:rFonts w:asciiTheme="minorHAnsi" w:hAnsiTheme="minorHAnsi"/>
                <w:sz w:val="16"/>
                <w:szCs w:val="16"/>
                <w:lang w:val="es-ES"/>
              </w:rPr>
              <w:t>PATROCINADOR</w:t>
            </w:r>
          </w:p>
        </w:tc>
        <w:tc>
          <w:tcPr>
            <w:tcW w:w="1492" w:type="dxa"/>
            <w:vAlign w:val="center"/>
          </w:tcPr>
          <w:p w:rsidR="00C86C6D" w:rsidRPr="00CA31EC" w:rsidRDefault="00EB021D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18" w:history="1">
              <w:r w:rsidR="00C86C6D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otmarsoto@cimeingenieros.com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C86C6D" w:rsidRPr="00CA31EC" w:rsidRDefault="00C86C6D" w:rsidP="001C2B52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El proyecto debe generar ganancias para </w:t>
            </w:r>
            <w:r w:rsidR="009F27DE"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Pr="00CA31EC">
              <w:rPr>
                <w:rFonts w:asciiTheme="minorHAnsi" w:hAnsiTheme="minorHAnsi"/>
                <w:sz w:val="16"/>
                <w:szCs w:val="16"/>
              </w:rPr>
              <w:t>Ingenieros S.R.L.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C86C6D" w:rsidRPr="00CA31EC" w:rsidRDefault="00C86C6D" w:rsidP="00C86C6D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Costo real no excede los S/ 2’944,046.78.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C86C6D" w:rsidRPr="00CA31EC" w:rsidRDefault="00586E39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C86C6D" w:rsidRPr="00CA31EC" w:rsidRDefault="00586E39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C86C6D" w:rsidRPr="00CA31EC" w:rsidRDefault="00C86C6D" w:rsidP="00C86C6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C86C6D" w:rsidRPr="00CA31EC" w:rsidRDefault="00C86C6D" w:rsidP="00C86C6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C86C6D" w:rsidRPr="00CA31EC" w:rsidRDefault="00C86C6D" w:rsidP="00C86C6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C86C6D" w:rsidRPr="00CA31EC" w:rsidRDefault="00C86C6D" w:rsidP="00C86C6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C86C6D" w:rsidRPr="00CA31EC" w:rsidRDefault="00C86C6D" w:rsidP="00C86C6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vAlign w:val="center"/>
          </w:tcPr>
          <w:p w:rsidR="00C86C6D" w:rsidRPr="00CA31EC" w:rsidRDefault="00C86C6D" w:rsidP="00C86C6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C86C6D" w:rsidRPr="00CA31EC" w:rsidRDefault="00C86C6D" w:rsidP="00C86C6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C86C6D" w:rsidRPr="00CA31EC" w:rsidRDefault="00C86C6D" w:rsidP="00C86C6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C86C6D" w:rsidRPr="00CA31EC" w:rsidRDefault="00C86C6D" w:rsidP="00C86C6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C86C6D" w:rsidRPr="00CA31EC" w:rsidRDefault="00C86C6D" w:rsidP="00C86C6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</w:tr>
      <w:tr w:rsidR="00E7208E" w:rsidRPr="00CA31EC" w:rsidTr="009F27DE">
        <w:tc>
          <w:tcPr>
            <w:tcW w:w="1418" w:type="dxa"/>
            <w:vAlign w:val="center"/>
          </w:tcPr>
          <w:p w:rsidR="00E7208E" w:rsidRPr="00CA31EC" w:rsidRDefault="008234C1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Wilberto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S</w:t>
            </w:r>
            <w:r w:rsidR="00E7208E" w:rsidRPr="00CA31EC">
              <w:rPr>
                <w:rFonts w:asciiTheme="minorHAnsi" w:hAnsiTheme="minorHAnsi"/>
                <w:sz w:val="16"/>
                <w:szCs w:val="16"/>
              </w:rPr>
              <w:t>oto Castro</w:t>
            </w:r>
          </w:p>
        </w:tc>
        <w:tc>
          <w:tcPr>
            <w:tcW w:w="1559" w:type="dxa"/>
            <w:vAlign w:val="center"/>
          </w:tcPr>
          <w:p w:rsidR="00E7208E" w:rsidRPr="00CA31EC" w:rsidRDefault="009F27DE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="00E7208E" w:rsidRPr="00CA31EC">
              <w:rPr>
                <w:rFonts w:asciiTheme="minorHAnsi" w:hAnsiTheme="minorHAnsi"/>
                <w:sz w:val="16"/>
                <w:szCs w:val="16"/>
              </w:rPr>
              <w:t>Ingenieros S.R.L</w:t>
            </w:r>
          </w:p>
        </w:tc>
        <w:tc>
          <w:tcPr>
            <w:tcW w:w="1276" w:type="dxa"/>
            <w:vAlign w:val="center"/>
          </w:tcPr>
          <w:p w:rsidR="00E7208E" w:rsidRPr="00CA31EC" w:rsidRDefault="00E7208E" w:rsidP="00E7208E">
            <w:pPr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CA31EC">
              <w:rPr>
                <w:rFonts w:asciiTheme="minorHAnsi" w:hAnsiTheme="minorHAnsi"/>
                <w:sz w:val="16"/>
                <w:szCs w:val="16"/>
                <w:lang w:val="es-ES"/>
              </w:rPr>
              <w:t>GERENTE DE OPERACIONES/DIRECTOR DE PORTAFOLIOS</w:t>
            </w:r>
          </w:p>
        </w:tc>
        <w:tc>
          <w:tcPr>
            <w:tcW w:w="1492" w:type="dxa"/>
            <w:vAlign w:val="center"/>
          </w:tcPr>
          <w:p w:rsidR="00E7208E" w:rsidRPr="00CA31EC" w:rsidRDefault="00EB021D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19" w:history="1">
              <w:r w:rsidR="002E6EF8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wilbersoto@cimeingenieros.com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E7208E" w:rsidRPr="00CA31EC" w:rsidRDefault="00901B3A" w:rsidP="001C2B52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Cumplir </w:t>
            </w:r>
            <w:r w:rsidR="00614909" w:rsidRPr="00CA31EC">
              <w:rPr>
                <w:rFonts w:asciiTheme="minorHAnsi" w:hAnsiTheme="minorHAnsi"/>
                <w:sz w:val="16"/>
                <w:szCs w:val="16"/>
              </w:rPr>
              <w:t>con los requisitos del proyecto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E7208E" w:rsidRPr="00CA31EC" w:rsidRDefault="00E7208E" w:rsidP="00614909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Caso de Negocio V1.3 y </w:t>
            </w:r>
            <w:r w:rsidR="00614909" w:rsidRPr="00CA31EC">
              <w:rPr>
                <w:rFonts w:asciiTheme="minorHAnsi" w:hAnsiTheme="minorHAnsi"/>
                <w:sz w:val="16"/>
                <w:szCs w:val="16"/>
              </w:rPr>
              <w:t>bases de licitación integradas</w:t>
            </w:r>
          </w:p>
          <w:p w:rsidR="00614909" w:rsidRPr="00CA31EC" w:rsidRDefault="00614909" w:rsidP="00614909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E7208E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E7208E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E7208E" w:rsidRPr="00CA31EC" w:rsidRDefault="00E7208E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E7208E" w:rsidRPr="00CA31EC" w:rsidRDefault="00E7208E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E7208E" w:rsidRPr="00CA31EC" w:rsidRDefault="00E7208E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E7208E" w:rsidRPr="00CA31EC" w:rsidRDefault="00E7208E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E7208E" w:rsidRPr="00CA31EC" w:rsidRDefault="00E7208E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vAlign w:val="center"/>
          </w:tcPr>
          <w:p w:rsidR="00E7208E" w:rsidRPr="00CA31EC" w:rsidRDefault="00E7208E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E7208E" w:rsidRPr="00CA31EC" w:rsidRDefault="00E7208E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E7208E" w:rsidRPr="00CA31EC" w:rsidRDefault="00E7208E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E7208E" w:rsidRPr="00CA31EC" w:rsidRDefault="00E7208E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E7208E" w:rsidRPr="00CA31EC" w:rsidRDefault="00E7208E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</w:tr>
      <w:tr w:rsidR="005C3102" w:rsidRPr="00CA31EC" w:rsidTr="009F27DE">
        <w:tc>
          <w:tcPr>
            <w:tcW w:w="1418" w:type="dxa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Freddy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Alejos</w:t>
            </w:r>
            <w:proofErr w:type="spellEnd"/>
          </w:p>
        </w:tc>
        <w:tc>
          <w:tcPr>
            <w:tcW w:w="1559" w:type="dxa"/>
            <w:vAlign w:val="center"/>
          </w:tcPr>
          <w:p w:rsidR="005C3102" w:rsidRPr="00CA31EC" w:rsidRDefault="009F27DE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="005C3102" w:rsidRPr="00CA31EC">
              <w:rPr>
                <w:rFonts w:asciiTheme="minorHAnsi" w:hAnsiTheme="minorHAnsi"/>
                <w:sz w:val="16"/>
                <w:szCs w:val="16"/>
              </w:rPr>
              <w:t>Ingenieros S.R.L</w:t>
            </w:r>
          </w:p>
        </w:tc>
        <w:tc>
          <w:tcPr>
            <w:tcW w:w="1276" w:type="dxa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CA31EC">
              <w:rPr>
                <w:rFonts w:asciiTheme="minorHAnsi" w:hAnsiTheme="minorHAnsi"/>
                <w:sz w:val="16"/>
                <w:szCs w:val="16"/>
                <w:lang w:val="es-ES"/>
              </w:rPr>
              <w:t>GERENTE TECNICO COMERCIAL</w:t>
            </w:r>
          </w:p>
        </w:tc>
        <w:tc>
          <w:tcPr>
            <w:tcW w:w="1492" w:type="dxa"/>
            <w:vAlign w:val="center"/>
          </w:tcPr>
          <w:p w:rsidR="005C3102" w:rsidRPr="00CA31EC" w:rsidRDefault="00EB021D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20" w:history="1">
              <w:r w:rsidR="002E6EF8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falejos@cimeingenieros.com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5C3102" w:rsidRPr="00CA31EC" w:rsidRDefault="005C3102" w:rsidP="001C2B52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El proyecto debe </w:t>
            </w:r>
            <w:r w:rsidR="00452CCB" w:rsidRPr="00CA31EC">
              <w:rPr>
                <w:rFonts w:asciiTheme="minorHAnsi" w:hAnsiTheme="minorHAnsi"/>
                <w:sz w:val="16"/>
                <w:szCs w:val="16"/>
              </w:rPr>
              <w:t xml:space="preserve">ser </w:t>
            </w:r>
            <w:r w:rsidR="00614909" w:rsidRPr="00CA31EC">
              <w:rPr>
                <w:rFonts w:asciiTheme="minorHAnsi" w:hAnsiTheme="minorHAnsi"/>
                <w:sz w:val="16"/>
                <w:szCs w:val="16"/>
              </w:rPr>
              <w:t>exitoso</w:t>
            </w:r>
            <w:r w:rsidR="00452CCB" w:rsidRPr="00CA31EC">
              <w:rPr>
                <w:rFonts w:asciiTheme="minorHAnsi" w:hAnsiTheme="minorHAnsi"/>
                <w:sz w:val="16"/>
                <w:szCs w:val="16"/>
              </w:rPr>
              <w:t xml:space="preserve"> (terminar e</w:t>
            </w:r>
            <w:r w:rsidR="00614909" w:rsidRPr="00CA31EC">
              <w:rPr>
                <w:rFonts w:asciiTheme="minorHAnsi" w:hAnsiTheme="minorHAnsi"/>
                <w:sz w:val="16"/>
                <w:szCs w:val="16"/>
              </w:rPr>
              <w:t>n el tiempo programado, costo programado y la calidad requerida)</w:t>
            </w:r>
            <w:r w:rsidRPr="00CA31EC">
              <w:rPr>
                <w:rFonts w:asciiTheme="minorHAnsi" w:hAnsiTheme="minorHAnsi"/>
                <w:sz w:val="16"/>
                <w:szCs w:val="16"/>
              </w:rPr>
              <w:t xml:space="preserve"> para no dañar la imagen de </w:t>
            </w:r>
            <w:r w:rsidR="009F27DE"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Pr="00CA31EC">
              <w:rPr>
                <w:rFonts w:asciiTheme="minorHAnsi" w:hAnsiTheme="minorHAnsi"/>
                <w:sz w:val="16"/>
                <w:szCs w:val="16"/>
              </w:rPr>
              <w:t>ingenieros.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5C3102" w:rsidRPr="00CA31EC" w:rsidRDefault="005C3102" w:rsidP="00E7208E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Propuesta Técnico Económica L234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5C3102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5C3102" w:rsidRPr="00CA31EC" w:rsidRDefault="00CA31E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426F6F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6" w:type="dxa"/>
            <w:shd w:val="clear" w:color="auto" w:fill="F2F2F2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6F0640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bookmarkStart w:id="1" w:name="_GoBack"/>
            <w:bookmarkEnd w:id="1"/>
          </w:p>
        </w:tc>
      </w:tr>
      <w:tr w:rsidR="005C3102" w:rsidRPr="00CA31EC" w:rsidTr="009F27DE">
        <w:tc>
          <w:tcPr>
            <w:tcW w:w="1418" w:type="dxa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>Carlos Inga</w:t>
            </w:r>
          </w:p>
        </w:tc>
        <w:tc>
          <w:tcPr>
            <w:tcW w:w="1559" w:type="dxa"/>
            <w:vAlign w:val="center"/>
          </w:tcPr>
          <w:p w:rsidR="005C3102" w:rsidRPr="00CA31EC" w:rsidRDefault="009F27DE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="005C3102" w:rsidRPr="00CA31EC">
              <w:rPr>
                <w:rFonts w:asciiTheme="minorHAnsi" w:hAnsiTheme="minorHAnsi"/>
                <w:sz w:val="16"/>
                <w:szCs w:val="16"/>
              </w:rPr>
              <w:t>Ingenieros S.R.L</w:t>
            </w:r>
          </w:p>
        </w:tc>
        <w:tc>
          <w:tcPr>
            <w:tcW w:w="1276" w:type="dxa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CA31EC">
              <w:rPr>
                <w:rFonts w:asciiTheme="minorHAnsi" w:hAnsiTheme="minorHAnsi"/>
                <w:sz w:val="16"/>
                <w:szCs w:val="16"/>
                <w:lang w:val="es-ES"/>
              </w:rPr>
              <w:t>JEFE DE SIG</w:t>
            </w:r>
          </w:p>
        </w:tc>
        <w:tc>
          <w:tcPr>
            <w:tcW w:w="1492" w:type="dxa"/>
            <w:vAlign w:val="center"/>
          </w:tcPr>
          <w:p w:rsidR="005C3102" w:rsidRPr="00CA31EC" w:rsidRDefault="00EB021D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21" w:history="1">
              <w:r w:rsidR="002E6EF8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calidad@cimeingenieros.com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5C3102" w:rsidRPr="00CA31EC" w:rsidRDefault="005C3102" w:rsidP="001C2B52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El proyecto debe realizarse según los procedimientos y estándares del SIG de </w:t>
            </w:r>
            <w:r w:rsidR="009F27DE"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Pr="00CA31EC">
              <w:rPr>
                <w:rFonts w:asciiTheme="minorHAnsi" w:hAnsiTheme="minorHAnsi"/>
                <w:sz w:val="16"/>
                <w:szCs w:val="16"/>
              </w:rPr>
              <w:t>Ingenieros.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5C3102" w:rsidRPr="00CA31EC" w:rsidRDefault="00C3397C" w:rsidP="00C3397C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Formatos de </w:t>
            </w:r>
            <w:r w:rsidR="005C3102" w:rsidRPr="00CA31EC">
              <w:rPr>
                <w:rFonts w:asciiTheme="minorHAnsi" w:hAnsiTheme="minorHAnsi"/>
                <w:sz w:val="16"/>
                <w:szCs w:val="16"/>
              </w:rPr>
              <w:t>Procedimiento</w:t>
            </w:r>
            <w:r w:rsidRPr="00CA31EC">
              <w:rPr>
                <w:rFonts w:asciiTheme="minorHAnsi" w:hAnsiTheme="minorHAnsi"/>
                <w:sz w:val="16"/>
                <w:szCs w:val="16"/>
              </w:rPr>
              <w:t xml:space="preserve">  </w:t>
            </w:r>
            <w:r w:rsidR="005C3102" w:rsidRPr="00CA31EC">
              <w:rPr>
                <w:rFonts w:asciiTheme="minorHAnsi" w:hAnsiTheme="minorHAnsi"/>
                <w:sz w:val="16"/>
                <w:szCs w:val="16"/>
              </w:rPr>
              <w:t>LS001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5C3102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5C3102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5C3102" w:rsidRPr="00CA31EC" w:rsidRDefault="00426F6F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CA31EC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C3102" w:rsidRPr="00CA31EC" w:rsidTr="009F27DE">
        <w:tc>
          <w:tcPr>
            <w:tcW w:w="1418" w:type="dxa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Noelia Cotrina</w:t>
            </w:r>
          </w:p>
        </w:tc>
        <w:tc>
          <w:tcPr>
            <w:tcW w:w="1559" w:type="dxa"/>
            <w:vAlign w:val="center"/>
          </w:tcPr>
          <w:p w:rsidR="005C3102" w:rsidRPr="00CA31EC" w:rsidRDefault="009F27DE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="005C3102" w:rsidRPr="00CA31EC">
              <w:rPr>
                <w:rFonts w:asciiTheme="minorHAnsi" w:hAnsiTheme="minorHAnsi"/>
                <w:sz w:val="16"/>
                <w:szCs w:val="16"/>
              </w:rPr>
              <w:t>Ingenieros S.R.L</w:t>
            </w:r>
          </w:p>
        </w:tc>
        <w:tc>
          <w:tcPr>
            <w:tcW w:w="1276" w:type="dxa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CA31EC">
              <w:rPr>
                <w:rFonts w:asciiTheme="minorHAnsi" w:hAnsiTheme="minorHAnsi"/>
                <w:sz w:val="16"/>
                <w:szCs w:val="16"/>
                <w:lang w:val="es-ES"/>
              </w:rPr>
              <w:t>JEFA DEL AREA SSOMA</w:t>
            </w:r>
          </w:p>
        </w:tc>
        <w:tc>
          <w:tcPr>
            <w:tcW w:w="1492" w:type="dxa"/>
            <w:vAlign w:val="center"/>
          </w:tcPr>
          <w:p w:rsidR="005C3102" w:rsidRPr="00CA31EC" w:rsidRDefault="00EB021D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22" w:history="1">
              <w:r w:rsidR="002E6EF8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seguridad@cimeingenieros.com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5C3102" w:rsidRPr="00CA31EC" w:rsidRDefault="0096518C" w:rsidP="00CA31EC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Cero accidentes e incidentes en </w:t>
            </w:r>
            <w:r w:rsidR="00C3397C" w:rsidRPr="00CA31EC">
              <w:rPr>
                <w:rFonts w:asciiTheme="minorHAnsi" w:hAnsiTheme="minorHAnsi"/>
                <w:sz w:val="16"/>
                <w:szCs w:val="16"/>
              </w:rPr>
              <w:t>el proyecto</w:t>
            </w:r>
            <w:r w:rsidRPr="00CA31EC">
              <w:rPr>
                <w:rFonts w:asciiTheme="minorHAnsi" w:hAnsiTheme="minorHAnsi"/>
                <w:sz w:val="16"/>
                <w:szCs w:val="16"/>
              </w:rPr>
              <w:t xml:space="preserve"> con cuidado del medio ambiente.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96518C" w:rsidRPr="00CA31EC" w:rsidRDefault="0096518C" w:rsidP="00CA31EC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Bases de licitación integradas</w:t>
            </w:r>
            <w:r w:rsidR="00E10564" w:rsidRPr="00CA31EC">
              <w:rPr>
                <w:rFonts w:asciiTheme="minorHAnsi" w:hAnsiTheme="minorHAnsi"/>
                <w:sz w:val="16"/>
                <w:szCs w:val="16"/>
              </w:rPr>
              <w:t xml:space="preserve"> 00185 Versión 2017</w:t>
            </w:r>
            <w:r w:rsidRPr="00CA31EC"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  <w:p w:rsidR="005C3102" w:rsidRPr="00CA31EC" w:rsidRDefault="005C3102" w:rsidP="00CA31EC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D.S. N° 043-2007-EM</w:t>
            </w:r>
          </w:p>
          <w:p w:rsidR="007F02FA" w:rsidRPr="00CA31EC" w:rsidRDefault="007F02FA" w:rsidP="00CA31EC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Regl</w:t>
            </w:r>
            <w:r w:rsidR="00452CCB" w:rsidRPr="00CA31EC">
              <w:rPr>
                <w:rFonts w:asciiTheme="minorHAnsi" w:hAnsiTheme="minorHAnsi"/>
                <w:sz w:val="16"/>
                <w:szCs w:val="16"/>
              </w:rPr>
              <w:t xml:space="preserve">amento interno de seguridad de </w:t>
            </w:r>
            <w:r w:rsidR="009F27DE"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Pr="00CA31EC">
              <w:rPr>
                <w:rFonts w:asciiTheme="minorHAnsi" w:hAnsiTheme="minorHAnsi"/>
                <w:sz w:val="16"/>
                <w:szCs w:val="16"/>
              </w:rPr>
              <w:t xml:space="preserve">ingenieros SRL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="00452CCB" w:rsidRPr="00CA31EC">
              <w:rPr>
                <w:rFonts w:asciiTheme="minorHAnsi" w:hAnsiTheme="minorHAnsi"/>
                <w:sz w:val="16"/>
                <w:szCs w:val="16"/>
              </w:rPr>
              <w:t>.</w:t>
            </w:r>
            <w:r w:rsidRPr="00CA31EC">
              <w:rPr>
                <w:rFonts w:asciiTheme="minorHAnsi" w:hAnsiTheme="minorHAnsi"/>
                <w:sz w:val="16"/>
                <w:szCs w:val="16"/>
              </w:rPr>
              <w:t xml:space="preserve"> 0 2016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5C3102" w:rsidRPr="00CA31EC" w:rsidRDefault="002D7E3C" w:rsidP="00CA31EC">
            <w:p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5C3102" w:rsidRPr="00CA31EC" w:rsidRDefault="002D7E3C" w:rsidP="00CA31EC">
            <w:p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5C3102" w:rsidRPr="00CA31EC" w:rsidRDefault="00CA31EC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CA31EC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5C3102" w:rsidRPr="00CA31EC" w:rsidRDefault="005C3102" w:rsidP="00E720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C3102" w:rsidRPr="00CA31EC" w:rsidTr="009F27DE">
        <w:tc>
          <w:tcPr>
            <w:tcW w:w="1418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Samy Lazo</w:t>
            </w:r>
          </w:p>
        </w:tc>
        <w:tc>
          <w:tcPr>
            <w:tcW w:w="1559" w:type="dxa"/>
            <w:vAlign w:val="center"/>
          </w:tcPr>
          <w:p w:rsidR="005C3102" w:rsidRPr="00CA31EC" w:rsidRDefault="009F27DE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="005C3102" w:rsidRPr="00CA31EC">
              <w:rPr>
                <w:rFonts w:asciiTheme="minorHAnsi" w:hAnsiTheme="minorHAnsi"/>
                <w:sz w:val="16"/>
                <w:szCs w:val="16"/>
              </w:rPr>
              <w:t>Ingenieros S.R.L</w:t>
            </w:r>
          </w:p>
        </w:tc>
        <w:tc>
          <w:tcPr>
            <w:tcW w:w="1276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JEFA AREA LOGISTICA</w:t>
            </w:r>
          </w:p>
        </w:tc>
        <w:tc>
          <w:tcPr>
            <w:tcW w:w="1492" w:type="dxa"/>
            <w:vAlign w:val="center"/>
          </w:tcPr>
          <w:p w:rsidR="005C3102" w:rsidRPr="00CA31EC" w:rsidRDefault="00EB021D" w:rsidP="001C2B52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23" w:history="1">
              <w:r w:rsidR="00452CCB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logística@cimeingenieros.com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5C3102" w:rsidRPr="00CA31EC" w:rsidRDefault="00E10564" w:rsidP="001C2B52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Los materiales y servicios lleguen a tiempo (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just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452CCB" w:rsidRPr="00CA31EC">
              <w:rPr>
                <w:rFonts w:asciiTheme="minorHAnsi" w:hAnsiTheme="minorHAnsi"/>
                <w:sz w:val="16"/>
                <w:szCs w:val="16"/>
              </w:rPr>
              <w:t xml:space="preserve">in </w:t>
            </w:r>
            <w:r w:rsidRPr="00CA31EC">
              <w:rPr>
                <w:rFonts w:asciiTheme="minorHAnsi" w:hAnsiTheme="minorHAnsi"/>
                <w:sz w:val="16"/>
                <w:szCs w:val="16"/>
              </w:rPr>
              <w:t>time) al proyecto, con la calidad de requerida y al mejor precio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E10564" w:rsidRPr="00CA31EC" w:rsidRDefault="00E10564" w:rsidP="00C63CAF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Cronograma de requerimiento de materiales</w:t>
            </w:r>
            <w:r w:rsidR="00C3397C" w:rsidRPr="00CA31EC">
              <w:rPr>
                <w:rFonts w:asciiTheme="minorHAnsi" w:hAnsiTheme="minorHAnsi"/>
                <w:sz w:val="16"/>
                <w:szCs w:val="16"/>
              </w:rPr>
              <w:t xml:space="preserve"> 001-CIME</w:t>
            </w:r>
          </w:p>
          <w:p w:rsidR="005C3102" w:rsidRPr="00CA31EC" w:rsidRDefault="00E10564" w:rsidP="00E10564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Presupuesto </w:t>
            </w:r>
            <w:r w:rsidR="005C3102" w:rsidRPr="00CA31EC">
              <w:rPr>
                <w:rFonts w:asciiTheme="minorHAnsi" w:hAnsiTheme="minorHAnsi"/>
                <w:sz w:val="16"/>
                <w:szCs w:val="16"/>
              </w:rPr>
              <w:t>Económica</w:t>
            </w:r>
            <w:r w:rsidRPr="00CA31EC">
              <w:rPr>
                <w:rFonts w:asciiTheme="minorHAnsi" w:hAnsiTheme="minorHAnsi"/>
                <w:sz w:val="16"/>
                <w:szCs w:val="16"/>
              </w:rPr>
              <w:t xml:space="preserve"> no exceda </w:t>
            </w:r>
            <w:r w:rsidR="007D7628" w:rsidRPr="00CA31EC">
              <w:rPr>
                <w:rFonts w:asciiTheme="minorHAnsi" w:hAnsiTheme="minorHAnsi"/>
                <w:sz w:val="16"/>
                <w:szCs w:val="16"/>
              </w:rPr>
              <w:t>S/ 2’944,046.78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5C3102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5C3102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5C3102" w:rsidRPr="00CA31EC" w:rsidRDefault="00426F6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C3397C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C3102" w:rsidRPr="00CA31EC" w:rsidTr="009F27DE">
        <w:trPr>
          <w:trHeight w:val="981"/>
        </w:trPr>
        <w:tc>
          <w:tcPr>
            <w:tcW w:w="1418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Miryam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Quispe</w:t>
            </w:r>
          </w:p>
        </w:tc>
        <w:tc>
          <w:tcPr>
            <w:tcW w:w="1559" w:type="dxa"/>
            <w:vAlign w:val="center"/>
          </w:tcPr>
          <w:p w:rsidR="005C3102" w:rsidRPr="00CA31EC" w:rsidRDefault="009F27DE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="005C3102" w:rsidRPr="00CA31EC">
              <w:rPr>
                <w:rFonts w:asciiTheme="minorHAnsi" w:hAnsiTheme="minorHAnsi"/>
                <w:sz w:val="16"/>
                <w:szCs w:val="16"/>
              </w:rPr>
              <w:t>Ingenieros S.R.L</w:t>
            </w:r>
          </w:p>
        </w:tc>
        <w:tc>
          <w:tcPr>
            <w:tcW w:w="1276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JEFA DEL AREA FINANCIERA</w:t>
            </w:r>
          </w:p>
        </w:tc>
        <w:tc>
          <w:tcPr>
            <w:tcW w:w="1492" w:type="dxa"/>
            <w:vAlign w:val="center"/>
          </w:tcPr>
          <w:p w:rsidR="005C3102" w:rsidRPr="00CA31EC" w:rsidRDefault="00EB021D" w:rsidP="001C2B52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24" w:history="1">
              <w:r w:rsidR="002E6EF8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contabilidad@cimeingenieros.com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E10564" w:rsidRPr="00CA31EC" w:rsidRDefault="00E10564" w:rsidP="001C2B52">
            <w:pPr>
              <w:spacing w:before="60" w:after="60"/>
              <w:ind w:left="-15" w:firstLine="1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Pago oportuno a proveedores</w:t>
            </w:r>
          </w:p>
          <w:p w:rsidR="005C3102" w:rsidRPr="00CA31EC" w:rsidRDefault="005C3102" w:rsidP="001C2B52">
            <w:pPr>
              <w:spacing w:before="60" w:after="60"/>
              <w:ind w:left="-15" w:firstLine="15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822" w:type="dxa"/>
            <w:shd w:val="clear" w:color="auto" w:fill="D9D9D9" w:themeFill="background1" w:themeFillShade="D9"/>
          </w:tcPr>
          <w:p w:rsidR="00E10564" w:rsidRPr="00CA31EC" w:rsidRDefault="00E10564" w:rsidP="00C63CAF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Cronograma de requerimiento de materiales rev.1-2017</w:t>
            </w:r>
          </w:p>
          <w:p w:rsidR="005C3102" w:rsidRPr="00CA31EC" w:rsidRDefault="005C3102" w:rsidP="00C63CAF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Costo real no excede los S/ 2’944,046.78.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5C3102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5C3102" w:rsidRPr="00CA31EC" w:rsidRDefault="00CA31E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C3397C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C3397C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C3102" w:rsidRPr="00CA31EC" w:rsidTr="009F27DE">
        <w:tc>
          <w:tcPr>
            <w:tcW w:w="1418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Fátima Sánchez</w:t>
            </w:r>
          </w:p>
        </w:tc>
        <w:tc>
          <w:tcPr>
            <w:tcW w:w="1559" w:type="dxa"/>
            <w:vAlign w:val="center"/>
          </w:tcPr>
          <w:p w:rsidR="005C3102" w:rsidRPr="00CA31EC" w:rsidRDefault="009F27DE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="005C3102" w:rsidRPr="00CA31EC">
              <w:rPr>
                <w:rFonts w:asciiTheme="minorHAnsi" w:hAnsiTheme="minorHAnsi"/>
                <w:sz w:val="16"/>
                <w:szCs w:val="16"/>
              </w:rPr>
              <w:t>Ingenieros S.R.L</w:t>
            </w:r>
          </w:p>
        </w:tc>
        <w:tc>
          <w:tcPr>
            <w:tcW w:w="1276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JEFA DE RECURSOS HUMANOS</w:t>
            </w:r>
          </w:p>
        </w:tc>
        <w:tc>
          <w:tcPr>
            <w:tcW w:w="1492" w:type="dxa"/>
            <w:vAlign w:val="center"/>
          </w:tcPr>
          <w:p w:rsidR="005C3102" w:rsidRPr="00CA31EC" w:rsidRDefault="00EB021D" w:rsidP="001C2B52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25" w:history="1">
              <w:r w:rsidR="002E6EF8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rrhh@cimeingenieros.com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5C3102" w:rsidRPr="00CA31EC" w:rsidRDefault="00E10564" w:rsidP="001C2B52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Selección de</w:t>
            </w:r>
            <w:r w:rsidR="007D7628" w:rsidRPr="00CA31EC">
              <w:rPr>
                <w:rFonts w:asciiTheme="minorHAnsi" w:hAnsiTheme="minorHAnsi"/>
                <w:sz w:val="16"/>
                <w:szCs w:val="16"/>
              </w:rPr>
              <w:t xml:space="preserve"> personal </w:t>
            </w:r>
            <w:r w:rsidRPr="00CA31EC">
              <w:rPr>
                <w:rFonts w:asciiTheme="minorHAnsi" w:hAnsiTheme="minorHAnsi"/>
                <w:sz w:val="16"/>
                <w:szCs w:val="16"/>
              </w:rPr>
              <w:t>calificado de acuerdo a requerimiento del proyecto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5C3102" w:rsidRPr="00CA31EC" w:rsidRDefault="00E10564" w:rsidP="00C63CAF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Cronograma requerimiento de mano de obra </w:t>
            </w:r>
            <w:r w:rsidR="00C3397C" w:rsidRPr="00CA31EC">
              <w:rPr>
                <w:rFonts w:asciiTheme="minorHAnsi" w:hAnsiTheme="minorHAnsi"/>
                <w:sz w:val="16"/>
                <w:szCs w:val="16"/>
              </w:rPr>
              <w:t>Cime-</w:t>
            </w:r>
            <w:r w:rsidRPr="00CA31EC">
              <w:rPr>
                <w:rFonts w:asciiTheme="minorHAnsi" w:hAnsiTheme="minorHAnsi"/>
                <w:sz w:val="16"/>
                <w:szCs w:val="16"/>
              </w:rPr>
              <w:t>rev.1-2017</w:t>
            </w:r>
          </w:p>
          <w:p w:rsidR="00E10564" w:rsidRPr="00CA31EC" w:rsidRDefault="00E10564" w:rsidP="00C63CAF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5C3102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5C3102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C3397C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C3397C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C3102" w:rsidRPr="00CA31EC" w:rsidTr="009F27DE">
        <w:tc>
          <w:tcPr>
            <w:tcW w:w="1418" w:type="dxa"/>
            <w:vAlign w:val="center"/>
          </w:tcPr>
          <w:p w:rsidR="005C3102" w:rsidRPr="00CA31EC" w:rsidRDefault="005C3102" w:rsidP="004F5C0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Carlos Suarez</w:t>
            </w:r>
          </w:p>
        </w:tc>
        <w:tc>
          <w:tcPr>
            <w:tcW w:w="1559" w:type="dxa"/>
            <w:vAlign w:val="center"/>
          </w:tcPr>
          <w:p w:rsidR="005C3102" w:rsidRPr="00CA31EC" w:rsidRDefault="009F27DE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="005C3102" w:rsidRPr="00CA31EC">
              <w:rPr>
                <w:rFonts w:asciiTheme="minorHAnsi" w:hAnsiTheme="minorHAnsi"/>
                <w:sz w:val="16"/>
                <w:szCs w:val="16"/>
              </w:rPr>
              <w:t>Ingenieros S.R.L</w:t>
            </w:r>
          </w:p>
        </w:tc>
        <w:tc>
          <w:tcPr>
            <w:tcW w:w="1276" w:type="dxa"/>
            <w:vAlign w:val="center"/>
          </w:tcPr>
          <w:p w:rsidR="005C3102" w:rsidRPr="00CA31EC" w:rsidRDefault="005C3102" w:rsidP="004F5C0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JEFE DEL AREA DE INGENIERIA Y PRESUPUESTOS</w:t>
            </w:r>
          </w:p>
        </w:tc>
        <w:tc>
          <w:tcPr>
            <w:tcW w:w="1492" w:type="dxa"/>
            <w:vAlign w:val="center"/>
          </w:tcPr>
          <w:p w:rsidR="005C3102" w:rsidRPr="00CA31EC" w:rsidRDefault="00EB021D" w:rsidP="001C2B52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26" w:history="1">
              <w:r w:rsidR="002E6EF8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proyectos@cimeingenieros.com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5C3102" w:rsidRPr="00CA31EC" w:rsidRDefault="0096518C" w:rsidP="001C2B52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Revisar la ingeniería de detalle</w:t>
            </w:r>
            <w:r w:rsidR="005C3102" w:rsidRPr="00CA31EC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9F27DE"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="005C3102" w:rsidRPr="00CA31EC">
              <w:rPr>
                <w:rFonts w:asciiTheme="minorHAnsi" w:hAnsiTheme="minorHAnsi"/>
                <w:sz w:val="16"/>
                <w:szCs w:val="16"/>
              </w:rPr>
              <w:t>Ingenieros S.R.L.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5C3102" w:rsidRPr="00CA31EC" w:rsidRDefault="0096518C" w:rsidP="004F5C04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Subcontrato SC126  con IDETEC 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5C3102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5C3102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4F5C0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4F5C0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5C3102" w:rsidRPr="00CA31EC" w:rsidRDefault="005C3102" w:rsidP="004F5C0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426F6F" w:rsidP="004F5C0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vAlign w:val="center"/>
          </w:tcPr>
          <w:p w:rsidR="005C3102" w:rsidRPr="00CA31EC" w:rsidRDefault="005C3102" w:rsidP="004F5C0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4F5C0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5C3102" w:rsidRPr="00CA31EC" w:rsidRDefault="005C3102" w:rsidP="004F5C0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4F5C0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5C3102" w:rsidRPr="00CA31EC" w:rsidRDefault="005C3102" w:rsidP="004F5C0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</w:tr>
      <w:tr w:rsidR="005C3102" w:rsidRPr="00CA31EC" w:rsidTr="009F27DE">
        <w:tc>
          <w:tcPr>
            <w:tcW w:w="1418" w:type="dxa"/>
            <w:vAlign w:val="center"/>
          </w:tcPr>
          <w:p w:rsidR="005C3102" w:rsidRPr="00CA31EC" w:rsidRDefault="005C3102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Dina Soto</w:t>
            </w:r>
          </w:p>
        </w:tc>
        <w:tc>
          <w:tcPr>
            <w:tcW w:w="1559" w:type="dxa"/>
            <w:vAlign w:val="center"/>
          </w:tcPr>
          <w:p w:rsidR="005C3102" w:rsidRPr="00CA31EC" w:rsidRDefault="009F27DE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="005C3102" w:rsidRPr="00CA31EC">
              <w:rPr>
                <w:rFonts w:asciiTheme="minorHAnsi" w:hAnsiTheme="minorHAnsi"/>
                <w:sz w:val="16"/>
                <w:szCs w:val="16"/>
              </w:rPr>
              <w:t>Ingenieros S.R.L</w:t>
            </w:r>
          </w:p>
        </w:tc>
        <w:tc>
          <w:tcPr>
            <w:tcW w:w="1276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JEFA DEL AREA DE PLANTA DE PROCESOS DE </w:t>
            </w: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>ACERO</w:t>
            </w:r>
          </w:p>
        </w:tc>
        <w:tc>
          <w:tcPr>
            <w:tcW w:w="1492" w:type="dxa"/>
            <w:vAlign w:val="center"/>
          </w:tcPr>
          <w:p w:rsidR="005C3102" w:rsidRPr="00CA31EC" w:rsidRDefault="00EB021D" w:rsidP="001C2B52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27" w:history="1">
              <w:r w:rsidR="002E6EF8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dsoto@cimeingenieros.com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5C3102" w:rsidRPr="00CA31EC" w:rsidRDefault="00A4332C" w:rsidP="001C2B52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Entrega oportuna de prefabricados, de acero dentro del precio requerido y </w:t>
            </w: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>con cero accidentes e incidentes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5C3102" w:rsidRPr="00CA31EC" w:rsidRDefault="00A4332C" w:rsidP="00C63CAF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Presupuesto L0002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>. 1 -2017</w:t>
            </w:r>
          </w:p>
          <w:p w:rsidR="00A4332C" w:rsidRPr="00CA31EC" w:rsidRDefault="00A4332C" w:rsidP="00C63CAF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Reglamento interno de </w:t>
            </w: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seguridad de </w:t>
            </w:r>
            <w:r w:rsidR="009F27DE"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Pr="00CA31EC">
              <w:rPr>
                <w:rFonts w:asciiTheme="minorHAnsi" w:hAnsiTheme="minorHAnsi"/>
                <w:sz w:val="16"/>
                <w:szCs w:val="16"/>
              </w:rPr>
              <w:t xml:space="preserve">ingenieros SRL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0 2016</w:t>
            </w:r>
            <w:r w:rsidR="00C3397C" w:rsidRPr="00CA31EC">
              <w:rPr>
                <w:rFonts w:asciiTheme="minorHAnsi" w:hAnsiTheme="minorHAnsi"/>
                <w:sz w:val="16"/>
                <w:szCs w:val="16"/>
              </w:rPr>
              <w:t>.</w:t>
            </w:r>
          </w:p>
          <w:p w:rsidR="00C3397C" w:rsidRPr="00CA31EC" w:rsidRDefault="00C3397C" w:rsidP="00C63CAF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Cronograma de requerimiento de Prefabricados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1-2017</w:t>
            </w:r>
          </w:p>
          <w:p w:rsidR="00C3397C" w:rsidRPr="00CA31EC" w:rsidRDefault="00C3397C" w:rsidP="00C63CAF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5C3102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>A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5C3102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426F6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</w:tr>
      <w:tr w:rsidR="005C3102" w:rsidRPr="00CA31EC" w:rsidTr="009F27DE">
        <w:tc>
          <w:tcPr>
            <w:tcW w:w="1418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>Rosario Valverde</w:t>
            </w:r>
          </w:p>
        </w:tc>
        <w:tc>
          <w:tcPr>
            <w:tcW w:w="1559" w:type="dxa"/>
            <w:vAlign w:val="center"/>
          </w:tcPr>
          <w:p w:rsidR="005C3102" w:rsidRPr="00CA31EC" w:rsidRDefault="009F27DE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="005C3102" w:rsidRPr="00CA31EC">
              <w:rPr>
                <w:rFonts w:asciiTheme="minorHAnsi" w:hAnsiTheme="minorHAnsi"/>
                <w:sz w:val="16"/>
                <w:szCs w:val="16"/>
              </w:rPr>
              <w:t>Ingenieros S.R.L</w:t>
            </w:r>
          </w:p>
        </w:tc>
        <w:tc>
          <w:tcPr>
            <w:tcW w:w="1276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JEFA DE MANTENIMIENTO</w:t>
            </w:r>
          </w:p>
        </w:tc>
        <w:tc>
          <w:tcPr>
            <w:tcW w:w="1492" w:type="dxa"/>
            <w:vAlign w:val="center"/>
          </w:tcPr>
          <w:p w:rsidR="005C3102" w:rsidRPr="00CA31EC" w:rsidRDefault="00EB021D" w:rsidP="001C2B52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28" w:history="1">
              <w:r w:rsidR="002E6EF8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rvalverde@cimeingenieros.com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5C3102" w:rsidRPr="00CA31EC" w:rsidRDefault="00A4332C" w:rsidP="001C2B52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Mantenimiento de equipos y maquinaria y la entrega oportuna al proyecto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5C3102" w:rsidRPr="00CA31EC" w:rsidRDefault="005C3102" w:rsidP="00C63CAF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Procedimientos</w:t>
            </w:r>
            <w:r w:rsidR="00586E39" w:rsidRPr="00CA31EC">
              <w:rPr>
                <w:rFonts w:asciiTheme="minorHAnsi" w:hAnsiTheme="minorHAnsi"/>
                <w:sz w:val="16"/>
                <w:szCs w:val="16"/>
              </w:rPr>
              <w:t xml:space="preserve"> de Mantenimiento de </w:t>
            </w:r>
            <w:r w:rsidR="009F27DE"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="00586E39" w:rsidRPr="00CA31EC">
              <w:rPr>
                <w:rFonts w:asciiTheme="minorHAnsi" w:hAnsiTheme="minorHAnsi"/>
                <w:sz w:val="16"/>
                <w:szCs w:val="16"/>
              </w:rPr>
              <w:t>REV 0 -2015</w:t>
            </w:r>
          </w:p>
          <w:p w:rsidR="00A4332C" w:rsidRPr="00CA31EC" w:rsidRDefault="00A4332C" w:rsidP="00C63CAF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Cronograma de requerimiento de equipos y herramientas rev.1 -2017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5C3102" w:rsidRPr="00CA31EC" w:rsidRDefault="00A641B8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5C3102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86E39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6" w:type="dxa"/>
            <w:shd w:val="clear" w:color="auto" w:fill="F2F2F2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A641B8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5C3102" w:rsidRPr="00CA31EC" w:rsidRDefault="005C3102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C63CAF" w:rsidRPr="00CA31EC" w:rsidTr="009F27DE">
        <w:tc>
          <w:tcPr>
            <w:tcW w:w="1418" w:type="dxa"/>
            <w:vAlign w:val="center"/>
          </w:tcPr>
          <w:p w:rsidR="00C63CAF" w:rsidRPr="00CA31EC" w:rsidRDefault="00C63CA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Percy</w:t>
            </w:r>
            <w:proofErr w:type="spellEnd"/>
            <w:r w:rsidR="00A4332C" w:rsidRPr="00CA31EC">
              <w:rPr>
                <w:rFonts w:asciiTheme="minorHAnsi" w:hAnsiTheme="minorHAnsi"/>
                <w:sz w:val="16"/>
                <w:szCs w:val="16"/>
              </w:rPr>
              <w:t xml:space="preserve"> Fernández</w:t>
            </w:r>
          </w:p>
        </w:tc>
        <w:tc>
          <w:tcPr>
            <w:tcW w:w="1559" w:type="dxa"/>
            <w:vAlign w:val="center"/>
          </w:tcPr>
          <w:p w:rsidR="00C63CAF" w:rsidRPr="00CA31EC" w:rsidRDefault="009F27DE" w:rsidP="007D762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="00C63CAF" w:rsidRPr="00CA31EC">
              <w:rPr>
                <w:rFonts w:asciiTheme="minorHAnsi" w:hAnsiTheme="minorHAnsi"/>
                <w:sz w:val="16"/>
                <w:szCs w:val="16"/>
              </w:rPr>
              <w:t>Ingenieros S.R.L</w:t>
            </w:r>
          </w:p>
        </w:tc>
        <w:tc>
          <w:tcPr>
            <w:tcW w:w="1276" w:type="dxa"/>
            <w:vAlign w:val="center"/>
          </w:tcPr>
          <w:p w:rsidR="00C63CAF" w:rsidRPr="00CA31EC" w:rsidRDefault="00C63CA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JEFE DEL AREA DE SISTEMAS</w:t>
            </w:r>
          </w:p>
        </w:tc>
        <w:tc>
          <w:tcPr>
            <w:tcW w:w="1492" w:type="dxa"/>
            <w:vAlign w:val="center"/>
          </w:tcPr>
          <w:p w:rsidR="00C63CAF" w:rsidRPr="00CA31EC" w:rsidRDefault="00EB021D" w:rsidP="001C2B52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29" w:history="1">
              <w:r w:rsidR="002E6EF8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sistemas@cimeingenieros.com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C63CAF" w:rsidRPr="00CA31EC" w:rsidRDefault="00EC058F" w:rsidP="001C2B52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El flujo de comunica</w:t>
            </w:r>
            <w:r w:rsidR="007D7628" w:rsidRPr="00CA31EC">
              <w:rPr>
                <w:rFonts w:asciiTheme="minorHAnsi" w:hAnsiTheme="minorHAnsi"/>
                <w:sz w:val="16"/>
                <w:szCs w:val="16"/>
              </w:rPr>
              <w:t>ciones no debe ser interrumpido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C63CAF" w:rsidRPr="00CA31EC" w:rsidRDefault="00442B4F" w:rsidP="00C63CAF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P</w:t>
            </w:r>
            <w:r w:rsidR="00A4332C" w:rsidRPr="00CA31EC">
              <w:rPr>
                <w:rFonts w:asciiTheme="minorHAnsi" w:hAnsiTheme="minorHAnsi"/>
                <w:sz w:val="16"/>
                <w:szCs w:val="16"/>
              </w:rPr>
              <w:t xml:space="preserve">rocedimiento Interno de atención a comunicaciones </w:t>
            </w:r>
            <w:proofErr w:type="spellStart"/>
            <w:r w:rsidR="006759F8" w:rsidRPr="00CA31EC">
              <w:rPr>
                <w:rFonts w:asciiTheme="minorHAnsi" w:hAnsiTheme="minorHAnsi"/>
                <w:sz w:val="16"/>
                <w:szCs w:val="16"/>
              </w:rPr>
              <w:t>cime-</w:t>
            </w:r>
            <w:r w:rsidR="00A4332C"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="00A4332C" w:rsidRPr="00CA31EC">
              <w:rPr>
                <w:rFonts w:asciiTheme="minorHAnsi" w:hAnsiTheme="minorHAnsi"/>
                <w:sz w:val="16"/>
                <w:szCs w:val="16"/>
              </w:rPr>
              <w:t xml:space="preserve"> 0 -2015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C63CAF" w:rsidRPr="00CA31EC" w:rsidRDefault="006759F8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C63CAF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C63CAF" w:rsidRPr="00CA31EC" w:rsidRDefault="00C63CAF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C63CAF" w:rsidRPr="00CA31EC" w:rsidRDefault="00C63CA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C63CAF" w:rsidRPr="00CA31EC" w:rsidRDefault="00C63CA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C63CAF" w:rsidRPr="00CA31EC" w:rsidRDefault="00C63CA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C63CAF" w:rsidRPr="00CA31EC" w:rsidRDefault="00C63CA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C63CAF" w:rsidRPr="00CA31EC" w:rsidRDefault="00C63CA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C63CAF" w:rsidRPr="00CA31EC" w:rsidRDefault="00C63CA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C63CAF" w:rsidRPr="00CA31EC" w:rsidRDefault="00C63CA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C63CAF" w:rsidRPr="00CA31EC" w:rsidRDefault="00C63CA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C63CAF" w:rsidRPr="00CA31EC" w:rsidRDefault="00C63CA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CF7816" w:rsidRPr="00CA31EC" w:rsidTr="009F27DE">
        <w:tc>
          <w:tcPr>
            <w:tcW w:w="1418" w:type="dxa"/>
            <w:vAlign w:val="center"/>
          </w:tcPr>
          <w:p w:rsidR="00CF7816" w:rsidRPr="00CA31EC" w:rsidRDefault="00CF7816" w:rsidP="006759F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Área de Monitoreo y Control</w:t>
            </w:r>
          </w:p>
        </w:tc>
        <w:tc>
          <w:tcPr>
            <w:tcW w:w="1559" w:type="dxa"/>
            <w:vAlign w:val="center"/>
          </w:tcPr>
          <w:p w:rsidR="00CF7816" w:rsidRPr="00CA31EC" w:rsidRDefault="009F27DE" w:rsidP="00CD0B0A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="00CF7816" w:rsidRPr="00CA31EC">
              <w:rPr>
                <w:rFonts w:asciiTheme="minorHAnsi" w:hAnsiTheme="minorHAnsi"/>
                <w:sz w:val="16"/>
                <w:szCs w:val="16"/>
              </w:rPr>
              <w:t>Ingenieros S.R.L</w:t>
            </w:r>
          </w:p>
        </w:tc>
        <w:tc>
          <w:tcPr>
            <w:tcW w:w="1276" w:type="dxa"/>
            <w:vAlign w:val="center"/>
          </w:tcPr>
          <w:p w:rsidR="00CF7816" w:rsidRPr="00CA31EC" w:rsidRDefault="00CF7816" w:rsidP="00CF781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MONITOREO Y CONTROL</w:t>
            </w:r>
          </w:p>
        </w:tc>
        <w:tc>
          <w:tcPr>
            <w:tcW w:w="1492" w:type="dxa"/>
            <w:vAlign w:val="center"/>
          </w:tcPr>
          <w:p w:rsidR="00CF7816" w:rsidRPr="00CA31EC" w:rsidRDefault="00EB021D" w:rsidP="001C2B52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30" w:history="1">
              <w:r w:rsidR="005C3102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rmejia@cimeingenieros.com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CF7816" w:rsidRPr="00CA31EC" w:rsidRDefault="00A4332C" w:rsidP="001C2B52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Cumplimiento de las bases de licitación integrada</w:t>
            </w:r>
            <w:r w:rsidR="00CF7816" w:rsidRPr="00CA31EC">
              <w:rPr>
                <w:rFonts w:asciiTheme="minorHAnsi" w:hAnsiTheme="minorHAnsi"/>
                <w:sz w:val="16"/>
                <w:szCs w:val="16"/>
              </w:rPr>
              <w:t>.</w:t>
            </w:r>
          </w:p>
          <w:p w:rsidR="00A4332C" w:rsidRPr="00CA31EC" w:rsidRDefault="00A4332C" w:rsidP="001C2B52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Cumplimiento de la ejecución de los trabajos de acuerdo a la ingeniería de detalle</w:t>
            </w:r>
            <w:r w:rsidR="007F02FA" w:rsidRPr="00CA31EC">
              <w:rPr>
                <w:rFonts w:asciiTheme="minorHAnsi" w:hAnsiTheme="minorHAnsi"/>
                <w:sz w:val="16"/>
                <w:szCs w:val="16"/>
              </w:rPr>
              <w:t xml:space="preserve"> y cronograma</w:t>
            </w:r>
          </w:p>
          <w:p w:rsidR="00A4332C" w:rsidRPr="00CA31EC" w:rsidRDefault="007F02FA" w:rsidP="001C2B52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Seguimiento y control de valorizaciones</w:t>
            </w:r>
          </w:p>
          <w:p w:rsidR="007F02FA" w:rsidRPr="00CA31EC" w:rsidRDefault="007F02FA" w:rsidP="001C2B52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822" w:type="dxa"/>
            <w:shd w:val="clear" w:color="auto" w:fill="D9D9D9" w:themeFill="background1" w:themeFillShade="D9"/>
          </w:tcPr>
          <w:p w:rsidR="00CF7816" w:rsidRPr="00CA31EC" w:rsidRDefault="00A4332C" w:rsidP="00CF7816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Bases de licitación integradas 00185 Versión 2017</w:t>
            </w:r>
          </w:p>
          <w:p w:rsidR="007F02FA" w:rsidRPr="00CA31EC" w:rsidRDefault="007F02FA" w:rsidP="00CF7816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Ingeniería de detalle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0</w:t>
            </w:r>
            <w:r w:rsidR="006759F8" w:rsidRPr="00CA31EC">
              <w:rPr>
                <w:rFonts w:asciiTheme="minorHAnsi" w:hAnsiTheme="minorHAnsi"/>
                <w:sz w:val="16"/>
                <w:szCs w:val="16"/>
              </w:rPr>
              <w:t>-</w:t>
            </w:r>
            <w:r w:rsidRPr="00CA31EC">
              <w:rPr>
                <w:rFonts w:asciiTheme="minorHAnsi" w:hAnsiTheme="minorHAnsi"/>
                <w:sz w:val="16"/>
                <w:szCs w:val="16"/>
              </w:rPr>
              <w:t xml:space="preserve"> 2017</w:t>
            </w:r>
          </w:p>
          <w:p w:rsidR="007F02FA" w:rsidRPr="00CA31EC" w:rsidRDefault="007F02FA" w:rsidP="007F02FA">
            <w:pPr>
              <w:spacing w:before="60" w:after="6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Curva s</w:t>
            </w:r>
          </w:p>
          <w:p w:rsidR="007F02FA" w:rsidRPr="00CA31EC" w:rsidRDefault="007F02FA" w:rsidP="007F02FA">
            <w:pPr>
              <w:spacing w:before="60" w:after="6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Cronograma del proyecto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1- 2017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CF7816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CF7816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CF7816" w:rsidRPr="00CA31EC" w:rsidRDefault="00CF781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CF7816" w:rsidRPr="00CA31EC" w:rsidRDefault="00CF7816" w:rsidP="00CF781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CF7816" w:rsidRPr="00CA31EC" w:rsidRDefault="00CF7816" w:rsidP="00CF781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CF7816" w:rsidRPr="00CA31EC" w:rsidRDefault="00586E39" w:rsidP="00CF781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CF7816" w:rsidRPr="00CA31EC" w:rsidRDefault="00CF7816" w:rsidP="00CF781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CF7816" w:rsidRPr="00CA31EC" w:rsidRDefault="00CF7816" w:rsidP="00CF781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CF7816" w:rsidRPr="00CA31EC" w:rsidRDefault="00CF7816" w:rsidP="00CF781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CF7816" w:rsidRPr="00CA31EC" w:rsidRDefault="00CF7816" w:rsidP="00CF781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CF7816" w:rsidRPr="00CA31EC" w:rsidRDefault="00A641B8" w:rsidP="00CF781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CF7816" w:rsidRPr="00CA31EC" w:rsidRDefault="00CF7816" w:rsidP="00CF781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C63CAF" w:rsidRPr="00CA31EC" w:rsidTr="009F27DE">
        <w:tc>
          <w:tcPr>
            <w:tcW w:w="1418" w:type="dxa"/>
            <w:vAlign w:val="center"/>
          </w:tcPr>
          <w:p w:rsidR="00C63CAF" w:rsidRPr="00CA31EC" w:rsidRDefault="00C63CA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Alejandro Maguiña</w:t>
            </w:r>
          </w:p>
        </w:tc>
        <w:tc>
          <w:tcPr>
            <w:tcW w:w="1559" w:type="dxa"/>
          </w:tcPr>
          <w:p w:rsidR="00C63CAF" w:rsidRPr="00CA31EC" w:rsidRDefault="009F27DE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="00C63CAF" w:rsidRPr="00CA31EC">
              <w:rPr>
                <w:rFonts w:asciiTheme="minorHAnsi" w:hAnsiTheme="minorHAnsi"/>
                <w:sz w:val="16"/>
                <w:szCs w:val="16"/>
              </w:rPr>
              <w:t>Ingenieros S.R.L</w:t>
            </w:r>
          </w:p>
        </w:tc>
        <w:tc>
          <w:tcPr>
            <w:tcW w:w="1276" w:type="dxa"/>
            <w:vAlign w:val="center"/>
          </w:tcPr>
          <w:p w:rsidR="00C63CAF" w:rsidRPr="00CA31EC" w:rsidRDefault="00C63CA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RESIDENTE DE OBRA</w:t>
            </w:r>
          </w:p>
        </w:tc>
        <w:tc>
          <w:tcPr>
            <w:tcW w:w="1492" w:type="dxa"/>
            <w:vAlign w:val="center"/>
          </w:tcPr>
          <w:p w:rsidR="00C63CAF" w:rsidRPr="00CA31EC" w:rsidRDefault="00EB021D" w:rsidP="001C2B52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31" w:history="1">
              <w:r w:rsidR="005C3102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amaguina@cimeingenieros.com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C63CAF" w:rsidRPr="00CA31EC" w:rsidRDefault="00CF7816" w:rsidP="001C2B52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El proyecto debe cumplirse dentro del plazo y costo designados.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7F02FA" w:rsidRPr="00CA31EC" w:rsidRDefault="007F02FA" w:rsidP="00C63CAF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Cronograma del proyecto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1- 2017</w:t>
            </w:r>
          </w:p>
          <w:p w:rsidR="00C63CAF" w:rsidRPr="00CA31EC" w:rsidRDefault="00CF7816" w:rsidP="00C63CAF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Propuesta Técnico Económica L234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C63CAF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C63CAF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C63CAF" w:rsidRPr="00CA31EC" w:rsidRDefault="00C63CAF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C63CAF" w:rsidRPr="00CA31EC" w:rsidRDefault="00C63CA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C63CAF" w:rsidRPr="00CA31EC" w:rsidRDefault="00C63CA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C63CAF" w:rsidRPr="00CA31EC" w:rsidRDefault="00586E39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C63CAF" w:rsidRPr="00CA31EC" w:rsidRDefault="00C63CA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C63CAF" w:rsidRPr="00CA31EC" w:rsidRDefault="00C63CA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C63CAF" w:rsidRPr="00CA31EC" w:rsidRDefault="00C63CA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C63CAF" w:rsidRPr="00CA31EC" w:rsidRDefault="00C63CA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C63CAF" w:rsidRPr="00CA31EC" w:rsidRDefault="00A641B8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C63CAF" w:rsidRPr="00CA31EC" w:rsidRDefault="00C63CA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C3102" w:rsidRPr="00CA31EC" w:rsidTr="009F27DE">
        <w:tc>
          <w:tcPr>
            <w:tcW w:w="1418" w:type="dxa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Juan Sarmiento</w:t>
            </w:r>
          </w:p>
        </w:tc>
        <w:tc>
          <w:tcPr>
            <w:tcW w:w="1559" w:type="dxa"/>
            <w:vAlign w:val="center"/>
          </w:tcPr>
          <w:p w:rsidR="005C3102" w:rsidRPr="00CA31EC" w:rsidRDefault="009F27DE" w:rsidP="00CD0B0A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="005C3102" w:rsidRPr="00CA31EC">
              <w:rPr>
                <w:rFonts w:asciiTheme="minorHAnsi" w:hAnsiTheme="minorHAnsi"/>
                <w:sz w:val="16"/>
                <w:szCs w:val="16"/>
              </w:rPr>
              <w:t>Ingenieros S.R.L</w:t>
            </w:r>
          </w:p>
        </w:tc>
        <w:tc>
          <w:tcPr>
            <w:tcW w:w="1276" w:type="dxa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SUPERVISOR CIVIL</w:t>
            </w:r>
          </w:p>
        </w:tc>
        <w:tc>
          <w:tcPr>
            <w:tcW w:w="1492" w:type="dxa"/>
            <w:vAlign w:val="center"/>
          </w:tcPr>
          <w:p w:rsidR="005C3102" w:rsidRPr="00CA31EC" w:rsidRDefault="00EB021D" w:rsidP="001C2B52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32" w:history="1">
              <w:r w:rsidR="005C3102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jsarmiento@cimeingenieros.com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5C3102" w:rsidRPr="00CA31EC" w:rsidRDefault="005C3102" w:rsidP="001C2B52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Las obras civiles deben termin</w:t>
            </w:r>
            <w:r w:rsidR="006759F8" w:rsidRPr="00CA31EC">
              <w:rPr>
                <w:rFonts w:asciiTheme="minorHAnsi" w:hAnsiTheme="minorHAnsi"/>
                <w:sz w:val="16"/>
                <w:szCs w:val="16"/>
              </w:rPr>
              <w:t xml:space="preserve">arse dentro del plazo </w:t>
            </w:r>
            <w:r w:rsidR="006759F8" w:rsidRPr="00CA31EC">
              <w:rPr>
                <w:rFonts w:asciiTheme="minorHAnsi" w:hAnsiTheme="minorHAnsi"/>
                <w:sz w:val="16"/>
                <w:szCs w:val="16"/>
              </w:rPr>
              <w:lastRenderedPageBreak/>
              <w:t>designado, con el costo asignado y la calidad requerida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7F02FA" w:rsidRPr="00CA31EC" w:rsidRDefault="007F02FA" w:rsidP="007F02FA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Cronograma del proyecto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1- 2017</w:t>
            </w:r>
          </w:p>
          <w:p w:rsidR="006759F8" w:rsidRPr="00CA31EC" w:rsidRDefault="006759F8" w:rsidP="007F02FA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>Matriz de calidad cime-2017</w:t>
            </w:r>
          </w:p>
          <w:p w:rsidR="005C3102" w:rsidRPr="00CA31EC" w:rsidRDefault="006759F8" w:rsidP="006759F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Costo real no excede los S/ 532’944</w:t>
            </w:r>
            <w:proofErr w:type="gramStart"/>
            <w:r w:rsidRPr="00CA31EC">
              <w:rPr>
                <w:rFonts w:asciiTheme="minorHAnsi" w:hAnsiTheme="minorHAnsi"/>
                <w:sz w:val="16"/>
                <w:szCs w:val="16"/>
              </w:rPr>
              <w:t>,.</w:t>
            </w:r>
            <w:proofErr w:type="gramEnd"/>
            <w:r w:rsidRPr="00CA31EC">
              <w:rPr>
                <w:rFonts w:asciiTheme="minorHAnsi" w:hAnsiTheme="minorHAnsi"/>
                <w:sz w:val="16"/>
                <w:szCs w:val="16"/>
              </w:rPr>
              <w:t>78.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5C3102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5C3102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86E39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5C3102" w:rsidRPr="00CA31EC" w:rsidRDefault="00586E39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</w:tr>
      <w:tr w:rsidR="005C3102" w:rsidRPr="00CA31EC" w:rsidTr="009F27DE">
        <w:tc>
          <w:tcPr>
            <w:tcW w:w="1418" w:type="dxa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>Emerson Cruz</w:t>
            </w:r>
          </w:p>
        </w:tc>
        <w:tc>
          <w:tcPr>
            <w:tcW w:w="1559" w:type="dxa"/>
            <w:vAlign w:val="center"/>
          </w:tcPr>
          <w:p w:rsidR="005C3102" w:rsidRPr="00CA31EC" w:rsidRDefault="009F27DE" w:rsidP="00CD0B0A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="005C3102" w:rsidRPr="00CA31EC">
              <w:rPr>
                <w:rFonts w:asciiTheme="minorHAnsi" w:hAnsiTheme="minorHAnsi"/>
                <w:sz w:val="16"/>
                <w:szCs w:val="16"/>
              </w:rPr>
              <w:t>Ingenieros S.R.L</w:t>
            </w:r>
          </w:p>
        </w:tc>
        <w:tc>
          <w:tcPr>
            <w:tcW w:w="1276" w:type="dxa"/>
            <w:vAlign w:val="center"/>
          </w:tcPr>
          <w:p w:rsidR="005C3102" w:rsidRPr="00CA31EC" w:rsidRDefault="005C3102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SUPERVISOR METALMECANICO</w:t>
            </w:r>
          </w:p>
        </w:tc>
        <w:tc>
          <w:tcPr>
            <w:tcW w:w="1492" w:type="dxa"/>
            <w:vAlign w:val="center"/>
          </w:tcPr>
          <w:p w:rsidR="005C3102" w:rsidRPr="00CA31EC" w:rsidRDefault="00EB021D" w:rsidP="001C2B52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33" w:history="1">
              <w:r w:rsidR="005C3102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ecruz@cimeingenieros.com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5C3102" w:rsidRPr="00CA31EC" w:rsidRDefault="005C3102" w:rsidP="001C2B52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Las obras mecánicas deben </w:t>
            </w:r>
            <w:r w:rsidR="006759F8" w:rsidRPr="00CA31EC">
              <w:rPr>
                <w:rFonts w:asciiTheme="minorHAnsi" w:hAnsiTheme="minorHAnsi"/>
                <w:sz w:val="16"/>
                <w:szCs w:val="16"/>
              </w:rPr>
              <w:t>terminarse dentro del plazo designado, con el costo asignado y la calidad requerida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6759F8" w:rsidRPr="00CA31EC" w:rsidRDefault="006759F8" w:rsidP="006759F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Cronograma del proyecto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1- 2017</w:t>
            </w:r>
          </w:p>
          <w:p w:rsidR="006759F8" w:rsidRPr="00CA31EC" w:rsidRDefault="006759F8" w:rsidP="006759F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Matriz de calidad cime-2017</w:t>
            </w:r>
          </w:p>
          <w:p w:rsidR="005C3102" w:rsidRPr="00CA31EC" w:rsidRDefault="006759F8" w:rsidP="006759F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Costo real no excede los S/ 1 532’944</w:t>
            </w:r>
            <w:proofErr w:type="gramStart"/>
            <w:r w:rsidRPr="00CA31EC">
              <w:rPr>
                <w:rFonts w:asciiTheme="minorHAnsi" w:hAnsiTheme="minorHAnsi"/>
                <w:sz w:val="16"/>
                <w:szCs w:val="16"/>
              </w:rPr>
              <w:t>,.</w:t>
            </w:r>
            <w:proofErr w:type="gramEnd"/>
            <w:r w:rsidRPr="00CA31EC">
              <w:rPr>
                <w:rFonts w:asciiTheme="minorHAnsi" w:hAnsiTheme="minorHAnsi"/>
                <w:sz w:val="16"/>
                <w:szCs w:val="16"/>
              </w:rPr>
              <w:t>78.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5C3102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5C3102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5C3102" w:rsidRPr="00CA31EC" w:rsidRDefault="00586E39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A641B8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C3102" w:rsidRPr="00CA31EC" w:rsidTr="009F27DE">
        <w:tc>
          <w:tcPr>
            <w:tcW w:w="1418" w:type="dxa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Juan Vargas</w:t>
            </w:r>
          </w:p>
        </w:tc>
        <w:tc>
          <w:tcPr>
            <w:tcW w:w="1559" w:type="dxa"/>
            <w:vAlign w:val="center"/>
          </w:tcPr>
          <w:p w:rsidR="005C3102" w:rsidRPr="00CA31EC" w:rsidRDefault="009F27DE" w:rsidP="00CD0B0A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="005C3102" w:rsidRPr="00CA31EC">
              <w:rPr>
                <w:rFonts w:asciiTheme="minorHAnsi" w:hAnsiTheme="minorHAnsi"/>
                <w:sz w:val="16"/>
                <w:szCs w:val="16"/>
              </w:rPr>
              <w:t>Ingenieros S.R.L</w:t>
            </w:r>
          </w:p>
        </w:tc>
        <w:tc>
          <w:tcPr>
            <w:tcW w:w="1276" w:type="dxa"/>
            <w:vAlign w:val="center"/>
          </w:tcPr>
          <w:p w:rsidR="005C3102" w:rsidRPr="00CA31EC" w:rsidRDefault="005C3102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SUPERVISOR SSOMA</w:t>
            </w:r>
          </w:p>
        </w:tc>
        <w:tc>
          <w:tcPr>
            <w:tcW w:w="1492" w:type="dxa"/>
            <w:vAlign w:val="center"/>
          </w:tcPr>
          <w:p w:rsidR="005C3102" w:rsidRPr="00CA31EC" w:rsidRDefault="00EB021D" w:rsidP="001C2B52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34" w:history="1">
              <w:r w:rsidR="005C3102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jvargas@cimeingenieros.com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5C3102" w:rsidRPr="00CA31EC" w:rsidRDefault="005C3102" w:rsidP="001C2B52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El proyecto debe realizarse obedeciendo a la normativa de seguridad especificada en las bases del proyecto.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5C3102" w:rsidRPr="00CA31EC" w:rsidRDefault="005C3102" w:rsidP="0065336F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D.S. N° 043-2007-EM</w:t>
            </w:r>
          </w:p>
          <w:p w:rsidR="007F02FA" w:rsidRPr="00CA31EC" w:rsidRDefault="007F02FA" w:rsidP="0065336F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Reglamento interno de seguridad de </w:t>
            </w:r>
            <w:r w:rsidR="009F27DE">
              <w:rPr>
                <w:rFonts w:asciiTheme="minorHAnsi" w:hAnsiTheme="minorHAnsi"/>
                <w:sz w:val="16"/>
                <w:szCs w:val="16"/>
              </w:rPr>
              <w:t xml:space="preserve">CIME </w:t>
            </w:r>
            <w:r w:rsidRPr="00CA31EC">
              <w:rPr>
                <w:rFonts w:asciiTheme="minorHAnsi" w:hAnsiTheme="minorHAnsi"/>
                <w:sz w:val="16"/>
                <w:szCs w:val="16"/>
              </w:rPr>
              <w:t xml:space="preserve">ingenieros SRL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0 2016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5C3102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5C3102" w:rsidRPr="00CA31EC" w:rsidRDefault="002D7E3C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5C3102" w:rsidRPr="00CA31EC" w:rsidRDefault="00586E39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C3102" w:rsidRPr="00CA31EC" w:rsidRDefault="00A641B8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5C3102" w:rsidRPr="00CA31EC" w:rsidRDefault="005C3102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2E6EF8" w:rsidRPr="00CA31EC" w:rsidTr="009F27DE">
        <w:tc>
          <w:tcPr>
            <w:tcW w:w="1418" w:type="dxa"/>
            <w:vAlign w:val="center"/>
          </w:tcPr>
          <w:p w:rsidR="002E6EF8" w:rsidRPr="00CA31EC" w:rsidRDefault="002E6EF8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Javier Hinojosa</w:t>
            </w:r>
          </w:p>
        </w:tc>
        <w:tc>
          <w:tcPr>
            <w:tcW w:w="1559" w:type="dxa"/>
            <w:vAlign w:val="center"/>
          </w:tcPr>
          <w:p w:rsidR="002E6EF8" w:rsidRPr="00CA31EC" w:rsidRDefault="002E6EF8" w:rsidP="00CD0B0A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CONSULTORIA IDETEC</w:t>
            </w:r>
          </w:p>
        </w:tc>
        <w:tc>
          <w:tcPr>
            <w:tcW w:w="1276" w:type="dxa"/>
            <w:vAlign w:val="center"/>
          </w:tcPr>
          <w:p w:rsidR="002E6EF8" w:rsidRPr="00CA31EC" w:rsidRDefault="002E6EF8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GERENTE DE PROYECTOS</w:t>
            </w:r>
          </w:p>
        </w:tc>
        <w:tc>
          <w:tcPr>
            <w:tcW w:w="1492" w:type="dxa"/>
            <w:vAlign w:val="center"/>
          </w:tcPr>
          <w:p w:rsidR="002E6EF8" w:rsidRPr="00CA31EC" w:rsidRDefault="002E6EF8" w:rsidP="001C2B52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Jhinojosa@idetec.com.pe</w:t>
            </w:r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2E6EF8" w:rsidRPr="00CA31EC" w:rsidRDefault="0044606B" w:rsidP="001C2B52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Elaboración de la ing. De detalle en relación a la ing. básica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2E6EF8" w:rsidRPr="00CA31EC" w:rsidRDefault="002E6EF8" w:rsidP="002E6EF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Orden de servicio emitida 426-cime-2017.</w:t>
            </w:r>
          </w:p>
          <w:p w:rsidR="002E6EF8" w:rsidRPr="00CA31EC" w:rsidRDefault="002E6EF8" w:rsidP="002E6EF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Contrato 001</w:t>
            </w:r>
          </w:p>
          <w:p w:rsidR="002E6EF8" w:rsidRPr="00CA31EC" w:rsidRDefault="002E6EF8" w:rsidP="002E6EF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Cronograma del proyecto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1- 2017</w:t>
            </w:r>
          </w:p>
          <w:p w:rsidR="002E6EF8" w:rsidRPr="00CA31EC" w:rsidRDefault="002E6EF8" w:rsidP="002E6EF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Ingeniería básica 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2E6EF8" w:rsidRPr="00CA31EC" w:rsidRDefault="000F61F0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2E6EF8" w:rsidRPr="00CA31EC" w:rsidRDefault="000F61F0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2E6EF8" w:rsidRPr="00CA31EC" w:rsidRDefault="002E6EF8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2E6EF8" w:rsidRPr="00CA31EC" w:rsidRDefault="002E6EF8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2E6EF8" w:rsidRPr="00CA31EC" w:rsidRDefault="002E6EF8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2E6EF8" w:rsidRPr="00CA31EC" w:rsidRDefault="000F61F0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2E6EF8" w:rsidRPr="00CA31EC" w:rsidRDefault="002E6EF8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2E6EF8" w:rsidRPr="00CA31EC" w:rsidRDefault="002E6EF8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2E6EF8" w:rsidRPr="00CA31EC" w:rsidRDefault="002E6EF8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2E6EF8" w:rsidRPr="00CA31EC" w:rsidRDefault="002E6EF8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2E6EF8" w:rsidRPr="00CA31EC" w:rsidRDefault="000F61F0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2E6EF8" w:rsidRPr="00CA31EC" w:rsidRDefault="002E6EF8" w:rsidP="0065336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F14B4D" w:rsidRPr="00CA31EC" w:rsidTr="003E7DB8">
        <w:tc>
          <w:tcPr>
            <w:tcW w:w="1418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Daniel Z</w:t>
            </w:r>
            <w:r w:rsidRPr="00CA31EC">
              <w:rPr>
                <w:rFonts w:asciiTheme="minorHAnsi" w:hAnsiTheme="minorHAnsi"/>
                <w:sz w:val="16"/>
                <w:szCs w:val="16"/>
              </w:rPr>
              <w:t>arate</w:t>
            </w:r>
          </w:p>
        </w:tc>
        <w:tc>
          <w:tcPr>
            <w:tcW w:w="1559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BBVA</w:t>
            </w:r>
          </w:p>
        </w:tc>
        <w:tc>
          <w:tcPr>
            <w:tcW w:w="1276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ASESOR FINACIERO BANCO BBVA</w:t>
            </w:r>
          </w:p>
        </w:tc>
        <w:tc>
          <w:tcPr>
            <w:tcW w:w="1492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35" w:history="1">
              <w:r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dzarate@bbva.com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F14B4D" w:rsidRPr="00CA31EC" w:rsidRDefault="00F14B4D" w:rsidP="003E7DB8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El proyecto debe generar rentabilidad para asegurar el pago del financiamiento otorgado.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F14B4D" w:rsidRPr="00CA31EC" w:rsidRDefault="00F14B4D" w:rsidP="003E7DB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Costo real no excede los S/ 2’944,046.78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F14B4D" w:rsidRPr="00CA31EC" w:rsidTr="003E7DB8">
        <w:tc>
          <w:tcPr>
            <w:tcW w:w="1418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Estudio Legal</w:t>
            </w:r>
          </w:p>
        </w:tc>
        <w:tc>
          <w:tcPr>
            <w:tcW w:w="1559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Estudio de Abogados Asociados</w:t>
            </w:r>
          </w:p>
        </w:tc>
        <w:tc>
          <w:tcPr>
            <w:tcW w:w="1276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ASESOR LEGAL</w:t>
            </w:r>
          </w:p>
        </w:tc>
        <w:tc>
          <w:tcPr>
            <w:tcW w:w="1492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Abogadosasociado.com</w:t>
            </w:r>
            <w:r w:rsidR="00A72386"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F14B4D" w:rsidRPr="00CA31EC" w:rsidRDefault="00F14B4D" w:rsidP="003E7DB8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Cumplimiento del Contrato.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F14B4D" w:rsidRPr="00CA31EC" w:rsidRDefault="00F14B4D" w:rsidP="003E7DB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Contrato LD001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6" w:type="dxa"/>
            <w:shd w:val="clear" w:color="auto" w:fill="F2F2F2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425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296C4B" w:rsidRPr="00CA31EC" w:rsidTr="009F27DE">
        <w:tc>
          <w:tcPr>
            <w:tcW w:w="1418" w:type="dxa"/>
            <w:vAlign w:val="center"/>
          </w:tcPr>
          <w:p w:rsidR="00296C4B" w:rsidRPr="00CA31EC" w:rsidRDefault="006759F8" w:rsidP="00C63CAF">
            <w:pPr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  <w:proofErr w:type="spellStart"/>
            <w:r w:rsidRPr="00CA31EC">
              <w:rPr>
                <w:rFonts w:asciiTheme="minorHAnsi" w:hAnsiTheme="minorHAnsi"/>
                <w:sz w:val="16"/>
                <w:szCs w:val="16"/>
                <w:lang w:val="pt-BR"/>
              </w:rPr>
              <w:t>Subcontratista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  <w:lang w:val="pt-BR"/>
              </w:rPr>
              <w:t xml:space="preserve"> </w:t>
            </w:r>
            <w:r w:rsidR="00296C4B" w:rsidRPr="00CA31EC">
              <w:rPr>
                <w:rFonts w:asciiTheme="minorHAnsi" w:hAnsiTheme="minorHAnsi"/>
                <w:sz w:val="16"/>
                <w:szCs w:val="16"/>
                <w:lang w:val="pt-BR"/>
              </w:rPr>
              <w:t xml:space="preserve">M y R </w:t>
            </w:r>
            <w:proofErr w:type="spellStart"/>
            <w:r w:rsidR="00296C4B" w:rsidRPr="00CA31EC">
              <w:rPr>
                <w:rFonts w:asciiTheme="minorHAnsi" w:hAnsiTheme="minorHAnsi"/>
                <w:sz w:val="16"/>
                <w:szCs w:val="16"/>
                <w:lang w:val="pt-BR"/>
              </w:rPr>
              <w:t>Serviplast</w:t>
            </w:r>
            <w:proofErr w:type="spellEnd"/>
            <w:r w:rsidR="00296C4B" w:rsidRPr="00CA31EC">
              <w:rPr>
                <w:rFonts w:asciiTheme="minorHAnsi" w:hAnsiTheme="minorHAnsi"/>
                <w:sz w:val="16"/>
                <w:szCs w:val="16"/>
                <w:lang w:val="pt-BR"/>
              </w:rPr>
              <w:t xml:space="preserve"> SAC</w:t>
            </w:r>
          </w:p>
        </w:tc>
        <w:tc>
          <w:tcPr>
            <w:tcW w:w="1559" w:type="dxa"/>
            <w:vAlign w:val="center"/>
          </w:tcPr>
          <w:p w:rsidR="00296C4B" w:rsidRPr="00CA31EC" w:rsidRDefault="00296C4B" w:rsidP="00C63CAF">
            <w:pPr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  <w:r w:rsidRPr="00CA31EC">
              <w:rPr>
                <w:rFonts w:asciiTheme="minorHAnsi" w:hAnsiTheme="minorHAnsi"/>
                <w:sz w:val="16"/>
                <w:szCs w:val="16"/>
                <w:lang w:val="pt-BR"/>
              </w:rPr>
              <w:t xml:space="preserve">M y R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  <w:lang w:val="pt-BR"/>
              </w:rPr>
              <w:t>Serviplast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  <w:lang w:val="pt-BR"/>
              </w:rPr>
              <w:t xml:space="preserve"> SAC</w:t>
            </w:r>
          </w:p>
        </w:tc>
        <w:tc>
          <w:tcPr>
            <w:tcW w:w="1276" w:type="dxa"/>
            <w:vAlign w:val="center"/>
          </w:tcPr>
          <w:p w:rsidR="00296C4B" w:rsidRPr="00CA31EC" w:rsidRDefault="00296C4B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GERENTE GENERAL</w:t>
            </w:r>
          </w:p>
        </w:tc>
        <w:tc>
          <w:tcPr>
            <w:tcW w:w="1492" w:type="dxa"/>
            <w:vAlign w:val="center"/>
          </w:tcPr>
          <w:p w:rsidR="00296C4B" w:rsidRPr="00CA31EC" w:rsidRDefault="00A72386" w:rsidP="001C2B52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36" w:history="1">
              <w:r w:rsidRPr="00BA133B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gerencia@myrserviplast.com</w:t>
              </w:r>
            </w:hyperlink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296C4B" w:rsidRPr="00CA31EC" w:rsidRDefault="00A74566" w:rsidP="001C2B52">
            <w:pPr>
              <w:spacing w:before="60" w:after="60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Cumplir con las especificaciones técnicas de materiales del proyecto de acuerdo al cronograma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296C4B" w:rsidRPr="00CA31EC" w:rsidRDefault="00296C4B" w:rsidP="00C63CAF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Orden de compra emitida 427-cime-2017.</w:t>
            </w:r>
          </w:p>
          <w:p w:rsidR="00296C4B" w:rsidRPr="00CA31EC" w:rsidRDefault="00296C4B" w:rsidP="00EF1D2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Orden de servicio emitida 427-cime-2017.</w:t>
            </w:r>
          </w:p>
          <w:p w:rsidR="00296C4B" w:rsidRPr="00CA31EC" w:rsidRDefault="00296C4B" w:rsidP="00EF1D2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>Contrato 001</w:t>
            </w:r>
          </w:p>
          <w:p w:rsidR="00296C4B" w:rsidRPr="00CA31EC" w:rsidRDefault="00296C4B" w:rsidP="00EF1D2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Cronograma del proyecto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1- 2017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296C4B" w:rsidRPr="00CA31EC" w:rsidRDefault="00296C4B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296C4B" w:rsidRPr="00CA31EC" w:rsidRDefault="00296C4B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296C4B" w:rsidRPr="00CA31EC" w:rsidRDefault="00296C4B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296C4B" w:rsidRPr="00CA31EC" w:rsidRDefault="00296C4B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296C4B" w:rsidRPr="00CA31EC" w:rsidRDefault="00296C4B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6" w:type="dxa"/>
            <w:shd w:val="clear" w:color="auto" w:fill="F2F2F2"/>
            <w:vAlign w:val="center"/>
          </w:tcPr>
          <w:p w:rsidR="00296C4B" w:rsidRPr="00CA31EC" w:rsidRDefault="00296C4B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296C4B" w:rsidRPr="00CA31EC" w:rsidRDefault="00296C4B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296C4B" w:rsidRPr="00CA31EC" w:rsidRDefault="00296C4B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296C4B" w:rsidRPr="00CA31EC" w:rsidRDefault="00296C4B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296C4B" w:rsidRPr="00CA31EC" w:rsidRDefault="00296C4B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296C4B" w:rsidRPr="00CA31EC" w:rsidRDefault="00296C4B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296C4B" w:rsidRPr="00CA31EC" w:rsidRDefault="00296C4B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A74566" w:rsidRPr="00CA31EC" w:rsidTr="009F27DE">
        <w:tc>
          <w:tcPr>
            <w:tcW w:w="1418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Subcontratista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Imhotep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SAC</w:t>
            </w:r>
          </w:p>
        </w:tc>
        <w:tc>
          <w:tcPr>
            <w:tcW w:w="1559" w:type="dxa"/>
            <w:vAlign w:val="center"/>
          </w:tcPr>
          <w:p w:rsidR="00A74566" w:rsidRPr="00CA31EC" w:rsidRDefault="00A74566" w:rsidP="00CD0B0A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Imhotep SAC</w:t>
            </w:r>
          </w:p>
        </w:tc>
        <w:tc>
          <w:tcPr>
            <w:tcW w:w="1276" w:type="dxa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GERENTE GENERAL</w:t>
            </w:r>
          </w:p>
        </w:tc>
        <w:tc>
          <w:tcPr>
            <w:tcW w:w="1492" w:type="dxa"/>
            <w:vAlign w:val="center"/>
          </w:tcPr>
          <w:p w:rsidR="00A74566" w:rsidRPr="00CA31EC" w:rsidRDefault="00A72386" w:rsidP="001C2B52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37" w:history="1">
              <w:r w:rsidRPr="00BA133B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imhotep@gmail.com</w:t>
              </w:r>
            </w:hyperlink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1C2B52">
            <w:pPr>
              <w:spacing w:before="60" w:after="60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Cumplir con las especificaciones técnicas de materiales del proyecto de acuerdo al cronograma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A74566" w:rsidRPr="00CA31EC" w:rsidRDefault="00A74566" w:rsidP="00EF1D2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Orden de compra emitida 428-cime-2017.</w:t>
            </w:r>
          </w:p>
          <w:p w:rsidR="00A74566" w:rsidRPr="00CA31EC" w:rsidRDefault="00A74566" w:rsidP="00EF1D2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Orden de servicio emitida 428-cime-2017.</w:t>
            </w:r>
          </w:p>
          <w:p w:rsidR="00A74566" w:rsidRPr="00CA31EC" w:rsidRDefault="00A74566" w:rsidP="00EF1D2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Contrato 001</w:t>
            </w:r>
          </w:p>
          <w:p w:rsidR="00A74566" w:rsidRPr="00CA31EC" w:rsidRDefault="00A74566" w:rsidP="00EF1D2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Cronograma del proyecto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1- 2017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6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A74566" w:rsidRPr="00CA31EC" w:rsidRDefault="00A641B8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A74566" w:rsidRPr="00CA31EC" w:rsidTr="009F27DE">
        <w:tc>
          <w:tcPr>
            <w:tcW w:w="1418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Sub Contratista de asfalto </w:t>
            </w:r>
          </w:p>
        </w:tc>
        <w:tc>
          <w:tcPr>
            <w:tcW w:w="1559" w:type="dxa"/>
            <w:vAlign w:val="center"/>
          </w:tcPr>
          <w:p w:rsidR="00A74566" w:rsidRPr="00CA31EC" w:rsidRDefault="00A74566" w:rsidP="00CD0B0A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Sub Contratista de asfalto</w:t>
            </w:r>
          </w:p>
        </w:tc>
        <w:tc>
          <w:tcPr>
            <w:tcW w:w="1276" w:type="dxa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GERENTE GENERAL</w:t>
            </w:r>
          </w:p>
        </w:tc>
        <w:tc>
          <w:tcPr>
            <w:tcW w:w="1492" w:type="dxa"/>
            <w:vAlign w:val="center"/>
          </w:tcPr>
          <w:p w:rsidR="00A74566" w:rsidRPr="00CA31EC" w:rsidRDefault="00A72386" w:rsidP="001C2B52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38" w:history="1">
              <w:r w:rsidRPr="00BA133B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hgerencia@asfaltodelperu.com</w:t>
              </w:r>
            </w:hyperlink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1C2B52">
            <w:pPr>
              <w:spacing w:before="60" w:after="60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Cumplir con las especificaciones técnicas de materiales del proyecto de acuerdo al cronograma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A74566" w:rsidRPr="00CA31EC" w:rsidRDefault="00A74566" w:rsidP="00EF1D2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Orden de compra emitida 429-cime-2017.</w:t>
            </w:r>
          </w:p>
          <w:p w:rsidR="00A74566" w:rsidRPr="00CA31EC" w:rsidRDefault="00A74566" w:rsidP="00EF1D2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Orden de servicio emitida 429-cime-2017.</w:t>
            </w:r>
          </w:p>
          <w:p w:rsidR="00A74566" w:rsidRPr="00CA31EC" w:rsidRDefault="00A74566" w:rsidP="00EF1D2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Contrato 001</w:t>
            </w:r>
          </w:p>
          <w:p w:rsidR="00A74566" w:rsidRPr="00CA31EC" w:rsidRDefault="00A74566" w:rsidP="00EF1D2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Cronograma del proyecto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1- 2017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A74566" w:rsidRPr="00CA31EC" w:rsidRDefault="00A641B8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641B8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A74566" w:rsidRPr="00CA31EC" w:rsidTr="009F27DE">
        <w:tc>
          <w:tcPr>
            <w:tcW w:w="1418" w:type="dxa"/>
            <w:vAlign w:val="center"/>
          </w:tcPr>
          <w:p w:rsidR="00A74566" w:rsidRPr="00CA31EC" w:rsidRDefault="00A74566" w:rsidP="006759F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Proveedor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Unicon</w:t>
            </w:r>
            <w:proofErr w:type="spellEnd"/>
          </w:p>
        </w:tc>
        <w:tc>
          <w:tcPr>
            <w:tcW w:w="1559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Unicon</w:t>
            </w:r>
            <w:proofErr w:type="spellEnd"/>
          </w:p>
        </w:tc>
        <w:tc>
          <w:tcPr>
            <w:tcW w:w="1276" w:type="dxa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ASESOR DE VENTAS</w:t>
            </w:r>
          </w:p>
        </w:tc>
        <w:tc>
          <w:tcPr>
            <w:tcW w:w="1492" w:type="dxa"/>
            <w:vAlign w:val="center"/>
          </w:tcPr>
          <w:p w:rsidR="00A74566" w:rsidRPr="00CA31EC" w:rsidRDefault="00EB021D" w:rsidP="001C2B52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39" w:history="1">
              <w:r w:rsidR="00A74566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ventas1@unicom.pe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1C2B52">
            <w:pPr>
              <w:spacing w:before="60" w:after="60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Cumplir con las especificaciones técnicas de materiales del proyecto de acuerdo al cronograma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A74566" w:rsidRPr="00CA31EC" w:rsidRDefault="00A74566" w:rsidP="0044606B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Orden de compra emitida 430-cime-2017.</w:t>
            </w:r>
          </w:p>
          <w:p w:rsidR="00A74566" w:rsidRPr="00CA31EC" w:rsidRDefault="00A74566" w:rsidP="0044606B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Cronograma del proyecto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1- 2017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A74566" w:rsidRPr="00CA31EC" w:rsidRDefault="00A641B8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641B8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A74566" w:rsidRPr="00CA31EC" w:rsidTr="009F27DE">
        <w:tc>
          <w:tcPr>
            <w:tcW w:w="1418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Proveedor</w:t>
            </w:r>
            <w:r w:rsidRPr="00CA31EC">
              <w:rPr>
                <w:rFonts w:asciiTheme="minorHAnsi" w:hAnsiTheme="minorHAnsi"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  <w:lang w:val="pt-BR"/>
              </w:rPr>
              <w:t>Aceros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  <w:lang w:val="pt-BR"/>
              </w:rPr>
              <w:t>Arequipa</w:t>
            </w:r>
            <w:proofErr w:type="spellEnd"/>
          </w:p>
        </w:tc>
        <w:tc>
          <w:tcPr>
            <w:tcW w:w="1559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Aceros Arequipa  </w:t>
            </w:r>
          </w:p>
        </w:tc>
        <w:tc>
          <w:tcPr>
            <w:tcW w:w="1276" w:type="dxa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ASESOR DE VENTAS</w:t>
            </w:r>
          </w:p>
        </w:tc>
        <w:tc>
          <w:tcPr>
            <w:tcW w:w="1492" w:type="dxa"/>
            <w:vAlign w:val="center"/>
          </w:tcPr>
          <w:p w:rsidR="00A74566" w:rsidRPr="00CA31EC" w:rsidRDefault="00EB021D" w:rsidP="001C2B52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40" w:history="1">
              <w:r w:rsidR="00A74566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ventas@acerosarequipa.com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1C2B52">
            <w:pPr>
              <w:spacing w:before="60" w:after="60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Cumplir con las especificaciones técnicas de materiales del proyecto de acuerdo al cronograma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A74566" w:rsidRPr="00CA31EC" w:rsidRDefault="00A74566" w:rsidP="0044606B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Orden de compra emitida 431-cime-2017.</w:t>
            </w:r>
          </w:p>
          <w:p w:rsidR="00A74566" w:rsidRPr="00CA31EC" w:rsidRDefault="00A74566" w:rsidP="0044606B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Cronograma del proyecto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1- 2017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A74566" w:rsidRPr="00CA31EC" w:rsidRDefault="00A641B8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641B8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A74566" w:rsidRPr="00CA31EC" w:rsidTr="009F27DE">
        <w:tc>
          <w:tcPr>
            <w:tcW w:w="1418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Proveedor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Unacem</w:t>
            </w:r>
            <w:proofErr w:type="spellEnd"/>
          </w:p>
        </w:tc>
        <w:tc>
          <w:tcPr>
            <w:tcW w:w="1559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unacem</w:t>
            </w:r>
            <w:proofErr w:type="spellEnd"/>
          </w:p>
        </w:tc>
        <w:tc>
          <w:tcPr>
            <w:tcW w:w="1276" w:type="dxa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ASESSOR DE VENTAS</w:t>
            </w:r>
          </w:p>
        </w:tc>
        <w:tc>
          <w:tcPr>
            <w:tcW w:w="1492" w:type="dxa"/>
            <w:vAlign w:val="center"/>
          </w:tcPr>
          <w:p w:rsidR="00A74566" w:rsidRPr="00CA31EC" w:rsidRDefault="00A74566" w:rsidP="001C2B52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Style w:val="Hipervnculo"/>
                <w:rFonts w:asciiTheme="minorHAnsi" w:hAnsiTheme="minorHAnsi"/>
                <w:sz w:val="16"/>
                <w:szCs w:val="16"/>
              </w:rPr>
              <w:t>ventas@unacem.com</w:t>
            </w:r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1C2B52">
            <w:pPr>
              <w:spacing w:before="60" w:after="60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Cumplir con las especificaciones técnicas de materiales del proyecto de </w:t>
            </w: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>acuerdo al cronograma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A74566" w:rsidRPr="00CA31EC" w:rsidRDefault="00A74566" w:rsidP="0044606B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>Orden de compra emitida 432-cime-2017.</w:t>
            </w:r>
          </w:p>
          <w:p w:rsidR="00A74566" w:rsidRPr="00CA31EC" w:rsidRDefault="00A74566" w:rsidP="0044606B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Cronograma del proyecto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1- 2017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A74566" w:rsidRPr="00CA31EC" w:rsidRDefault="00A641B8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641B8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A74566" w:rsidRPr="00CA31EC" w:rsidTr="009F27DE">
        <w:tc>
          <w:tcPr>
            <w:tcW w:w="1418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Proveedor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Ulma</w:t>
            </w:r>
            <w:proofErr w:type="spellEnd"/>
          </w:p>
        </w:tc>
        <w:tc>
          <w:tcPr>
            <w:tcW w:w="1559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ULMA</w:t>
            </w:r>
          </w:p>
        </w:tc>
        <w:tc>
          <w:tcPr>
            <w:tcW w:w="1276" w:type="dxa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ASESOR DE VENTAS</w:t>
            </w:r>
          </w:p>
        </w:tc>
        <w:tc>
          <w:tcPr>
            <w:tcW w:w="1492" w:type="dxa"/>
            <w:vAlign w:val="center"/>
          </w:tcPr>
          <w:p w:rsidR="00A74566" w:rsidRPr="00CA31EC" w:rsidRDefault="00EB021D" w:rsidP="005C3102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41" w:history="1">
              <w:r w:rsidR="00A74566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ventas@ulma.com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1C2B52">
            <w:pPr>
              <w:spacing w:before="60" w:after="60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Cumplir con las especificaciones técnicas de materiales del proyecto de acuerdo al cronograma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A74566" w:rsidRPr="00CA31EC" w:rsidRDefault="00A74566" w:rsidP="0044606B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Orden de compra emitida 433-cime-2017.</w:t>
            </w:r>
          </w:p>
          <w:p w:rsidR="00A74566" w:rsidRPr="00CA31EC" w:rsidRDefault="00A74566" w:rsidP="0044606B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Cronograma del proyecto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1- 2017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6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A74566" w:rsidRPr="00CA31EC" w:rsidTr="009F27DE">
        <w:tc>
          <w:tcPr>
            <w:tcW w:w="1418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Fausto Estrada</w:t>
            </w:r>
          </w:p>
        </w:tc>
        <w:tc>
          <w:tcPr>
            <w:tcW w:w="1559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HMT LL</w:t>
            </w:r>
          </w:p>
        </w:tc>
        <w:tc>
          <w:tcPr>
            <w:tcW w:w="1276" w:type="dxa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REPRESENTANTE DE VENTAS LATINOAMERICA</w:t>
            </w:r>
          </w:p>
        </w:tc>
        <w:tc>
          <w:tcPr>
            <w:tcW w:w="1492" w:type="dxa"/>
            <w:vAlign w:val="center"/>
          </w:tcPr>
          <w:p w:rsidR="00A74566" w:rsidRPr="00CA31EC" w:rsidRDefault="00EB021D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42" w:history="1">
              <w:r w:rsidR="00A74566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info@tinsa.com.pe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1C2B52">
            <w:pPr>
              <w:spacing w:before="60" w:after="60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Cumplir con las especificaciones técnicas de materiales del proyecto de acuerdo al cronograma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A74566" w:rsidRPr="00CA31EC" w:rsidRDefault="00A74566" w:rsidP="0044606B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Orden de compra emitida 434-cime-2017.</w:t>
            </w:r>
          </w:p>
          <w:p w:rsidR="00A74566" w:rsidRPr="00CA31EC" w:rsidRDefault="00A74566" w:rsidP="0044606B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Cronograma del proyecto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1- 2017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6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A74566" w:rsidRPr="00CA31EC" w:rsidTr="009F27DE">
        <w:tc>
          <w:tcPr>
            <w:tcW w:w="1418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Máximo Loyola</w:t>
            </w:r>
          </w:p>
        </w:tc>
        <w:tc>
          <w:tcPr>
            <w:tcW w:w="1559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TYCO</w:t>
            </w:r>
          </w:p>
        </w:tc>
        <w:tc>
          <w:tcPr>
            <w:tcW w:w="1276" w:type="dxa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REPRESENTANTE DE VENTAS</w:t>
            </w:r>
          </w:p>
        </w:tc>
        <w:tc>
          <w:tcPr>
            <w:tcW w:w="1492" w:type="dxa"/>
            <w:vAlign w:val="center"/>
          </w:tcPr>
          <w:p w:rsidR="00A74566" w:rsidRPr="00CA31EC" w:rsidRDefault="00EB021D" w:rsidP="00EF07B4">
            <w:pPr>
              <w:jc w:val="center"/>
              <w:rPr>
                <w:rFonts w:asciiTheme="minorHAnsi" w:hAnsiTheme="minorHAnsi"/>
                <w:sz w:val="16"/>
                <w:szCs w:val="16"/>
                <w:u w:val="single"/>
              </w:rPr>
            </w:pPr>
            <w:hyperlink r:id="rId43" w:history="1">
              <w:r w:rsidR="00D44E1F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maxoyola@tycoperu.com</w:t>
              </w:r>
            </w:hyperlink>
          </w:p>
          <w:p w:rsidR="00D44E1F" w:rsidRPr="00CA31EC" w:rsidRDefault="00D44E1F" w:rsidP="00EF07B4">
            <w:pPr>
              <w:jc w:val="center"/>
              <w:rPr>
                <w:rFonts w:asciiTheme="minorHAnsi" w:hAnsiTheme="minorHAnsi"/>
                <w:sz w:val="16"/>
                <w:szCs w:val="16"/>
                <w:u w:val="single"/>
              </w:rPr>
            </w:pPr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1C2B52">
            <w:pPr>
              <w:spacing w:before="60" w:after="60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Cumplir con las especificaciones técnicas de materiales del proyecto de acuerdo al cronograma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A74566" w:rsidRPr="00CA31EC" w:rsidRDefault="00A74566" w:rsidP="0044606B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Orden de compra emitida 435-cime-2017.</w:t>
            </w:r>
          </w:p>
          <w:p w:rsidR="00A74566" w:rsidRPr="00CA31EC" w:rsidRDefault="00A74566" w:rsidP="0044606B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Cronograma del proyecto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1- 2017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641B8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6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A74566" w:rsidRPr="00CA31EC" w:rsidRDefault="00A641B8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A74566" w:rsidRPr="00CA31EC" w:rsidTr="009F27DE">
        <w:tc>
          <w:tcPr>
            <w:tcW w:w="1418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Evelin</w:t>
            </w:r>
            <w:proofErr w:type="spellEnd"/>
            <w:r w:rsidR="00B57C67" w:rsidRPr="00CA31EC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proofErr w:type="spellStart"/>
            <w:r w:rsidR="00B57C67" w:rsidRPr="00CA31EC">
              <w:rPr>
                <w:rFonts w:asciiTheme="minorHAnsi" w:hAnsiTheme="minorHAnsi"/>
                <w:sz w:val="16"/>
                <w:szCs w:val="16"/>
              </w:rPr>
              <w:t>Capcha</w:t>
            </w:r>
            <w:proofErr w:type="spellEnd"/>
          </w:p>
        </w:tc>
        <w:tc>
          <w:tcPr>
            <w:tcW w:w="1559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proofErr w:type="spellStart"/>
            <w:r w:rsidRPr="00CA31EC">
              <w:rPr>
                <w:rFonts w:asciiTheme="minorHAnsi" w:hAnsiTheme="minorHAnsi"/>
                <w:sz w:val="16"/>
                <w:szCs w:val="16"/>
                <w:lang w:val="en-US"/>
              </w:rPr>
              <w:t>Fitflow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  <w:lang w:val="en-US"/>
              </w:rPr>
              <w:t xml:space="preserve"> Peru S.R.L.</w:t>
            </w:r>
          </w:p>
        </w:tc>
        <w:tc>
          <w:tcPr>
            <w:tcW w:w="1276" w:type="dxa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REPRESENTANTE DE VENTAS</w:t>
            </w:r>
          </w:p>
        </w:tc>
        <w:tc>
          <w:tcPr>
            <w:tcW w:w="1492" w:type="dxa"/>
            <w:vAlign w:val="center"/>
          </w:tcPr>
          <w:p w:rsidR="00A74566" w:rsidRPr="00CA31EC" w:rsidRDefault="00EB021D" w:rsidP="00EF07B4">
            <w:pPr>
              <w:jc w:val="center"/>
              <w:rPr>
                <w:rFonts w:asciiTheme="minorHAnsi" w:hAnsiTheme="minorHAnsi"/>
                <w:sz w:val="16"/>
                <w:szCs w:val="16"/>
                <w:u w:val="single"/>
              </w:rPr>
            </w:pPr>
            <w:hyperlink r:id="rId44" w:history="1">
              <w:r w:rsidR="00D44E1F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ecapcha@fitflow.com</w:t>
              </w:r>
            </w:hyperlink>
          </w:p>
          <w:p w:rsidR="00D44E1F" w:rsidRPr="00CA31EC" w:rsidRDefault="00D44E1F" w:rsidP="00EF07B4">
            <w:pPr>
              <w:jc w:val="center"/>
              <w:rPr>
                <w:rFonts w:asciiTheme="minorHAnsi" w:hAnsiTheme="minorHAnsi"/>
                <w:sz w:val="16"/>
                <w:szCs w:val="16"/>
                <w:u w:val="single"/>
              </w:rPr>
            </w:pPr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1C2B52">
            <w:pPr>
              <w:spacing w:before="60" w:after="60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Cumplir con las especificaciones técnicas de materiales del proyecto de acuerdo al cronograma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A74566" w:rsidRPr="00CA31EC" w:rsidRDefault="00A74566" w:rsidP="0044606B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Orden de compra emitida 427-cime-2017.</w:t>
            </w:r>
          </w:p>
          <w:p w:rsidR="00A74566" w:rsidRPr="00CA31EC" w:rsidRDefault="00A74566" w:rsidP="0044606B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Cronograma del proyecto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1- 2017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641B8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6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A74566" w:rsidRPr="00CA31EC" w:rsidRDefault="00A641B8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A74566" w:rsidRPr="00CA31EC" w:rsidTr="009F27DE">
        <w:tc>
          <w:tcPr>
            <w:tcW w:w="1418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José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Delfin</w:t>
            </w:r>
            <w:proofErr w:type="spellEnd"/>
          </w:p>
        </w:tc>
        <w:tc>
          <w:tcPr>
            <w:tcW w:w="1559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 w:cs="Arial"/>
                <w:sz w:val="16"/>
                <w:szCs w:val="16"/>
                <w:lang w:val="es-ES"/>
              </w:rPr>
              <w:t>Corporación Peruana de Productos Químicos S.A</w:t>
            </w:r>
          </w:p>
        </w:tc>
        <w:tc>
          <w:tcPr>
            <w:tcW w:w="1276" w:type="dxa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REPRESENTANTE DE VENTAS</w:t>
            </w:r>
          </w:p>
        </w:tc>
        <w:tc>
          <w:tcPr>
            <w:tcW w:w="1492" w:type="dxa"/>
            <w:vAlign w:val="center"/>
          </w:tcPr>
          <w:p w:rsidR="00A74566" w:rsidRPr="00CA31EC" w:rsidRDefault="00EB021D" w:rsidP="00EF07B4">
            <w:pPr>
              <w:jc w:val="center"/>
              <w:rPr>
                <w:rFonts w:asciiTheme="minorHAnsi" w:hAnsiTheme="minorHAnsi"/>
                <w:sz w:val="16"/>
                <w:szCs w:val="16"/>
                <w:u w:val="single"/>
              </w:rPr>
            </w:pPr>
            <w:hyperlink r:id="rId45" w:history="1">
              <w:r w:rsidR="00D44E1F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jdelfin@cpq.com</w:t>
              </w:r>
            </w:hyperlink>
          </w:p>
          <w:p w:rsidR="00D44E1F" w:rsidRPr="00CA31EC" w:rsidRDefault="00D44E1F" w:rsidP="00EF07B4">
            <w:pPr>
              <w:jc w:val="center"/>
              <w:rPr>
                <w:rFonts w:asciiTheme="minorHAnsi" w:hAnsiTheme="minorHAnsi"/>
                <w:sz w:val="16"/>
                <w:szCs w:val="16"/>
                <w:u w:val="single"/>
              </w:rPr>
            </w:pPr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1C2B52">
            <w:pPr>
              <w:spacing w:before="60" w:after="60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Cumplir con las especificaciones técnicas de materiales del proyecto de acuerdo al cronograma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A74566" w:rsidRPr="00CA31EC" w:rsidRDefault="00A74566" w:rsidP="0044606B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Orden de compra emitida 436-cime-2017.</w:t>
            </w:r>
          </w:p>
          <w:p w:rsidR="00A74566" w:rsidRPr="00CA31EC" w:rsidRDefault="00A74566" w:rsidP="0044606B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Cronograma del proyecto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1- 2017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641B8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6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A74566" w:rsidRPr="00CA31EC" w:rsidRDefault="00A641B8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A74566" w:rsidRPr="00CA31EC" w:rsidTr="009F27DE">
        <w:tc>
          <w:tcPr>
            <w:tcW w:w="1418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Mirtha Dioses</w:t>
            </w:r>
          </w:p>
        </w:tc>
        <w:tc>
          <w:tcPr>
            <w:tcW w:w="1559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Tubisa</w:t>
            </w:r>
            <w:proofErr w:type="spellEnd"/>
          </w:p>
        </w:tc>
        <w:tc>
          <w:tcPr>
            <w:tcW w:w="1276" w:type="dxa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REPRESENTANTE DE VENTAS</w:t>
            </w:r>
          </w:p>
        </w:tc>
        <w:tc>
          <w:tcPr>
            <w:tcW w:w="1492" w:type="dxa"/>
            <w:vAlign w:val="center"/>
          </w:tcPr>
          <w:p w:rsidR="00A74566" w:rsidRPr="00CA31EC" w:rsidRDefault="00EB021D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46" w:history="1">
              <w:r w:rsidR="00D44E1F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mdioses@gmail.com</w:t>
              </w:r>
            </w:hyperlink>
          </w:p>
          <w:p w:rsidR="00D44E1F" w:rsidRPr="00CA31EC" w:rsidRDefault="00D44E1F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1C2B52">
            <w:pPr>
              <w:spacing w:before="60" w:after="60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Cumplir con las especificaciones técnicas de materiales del proyecto de acuerdo al cronograma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A74566" w:rsidRPr="00CA31EC" w:rsidRDefault="00A74566" w:rsidP="0044606B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Orden de compra emitida 436-cime-2017.</w:t>
            </w:r>
          </w:p>
          <w:p w:rsidR="00A74566" w:rsidRPr="00CA31EC" w:rsidRDefault="00A74566" w:rsidP="0044606B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Cronograma del proyecto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1- 2017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641B8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6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A74566" w:rsidRPr="00CA31EC" w:rsidRDefault="00A641B8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A74566" w:rsidRPr="00CA31EC" w:rsidTr="009F27DE">
        <w:tc>
          <w:tcPr>
            <w:tcW w:w="1418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Fernando </w:t>
            </w:r>
            <w:r w:rsidR="00B57C67" w:rsidRPr="00CA31EC">
              <w:rPr>
                <w:rFonts w:asciiTheme="minorHAnsi" w:hAnsiTheme="minorHAnsi"/>
                <w:sz w:val="16"/>
                <w:szCs w:val="16"/>
              </w:rPr>
              <w:t>Pastor</w:t>
            </w:r>
          </w:p>
        </w:tc>
        <w:tc>
          <w:tcPr>
            <w:tcW w:w="1559" w:type="dxa"/>
            <w:vAlign w:val="center"/>
          </w:tcPr>
          <w:p w:rsidR="00A74566" w:rsidRPr="00CA31EC" w:rsidRDefault="00B57C67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Ebert</w:t>
            </w:r>
            <w:r w:rsidR="00A74566" w:rsidRPr="00CA31EC">
              <w:rPr>
                <w:rFonts w:asciiTheme="minorHAnsi" w:hAnsiTheme="minorHAnsi"/>
                <w:sz w:val="16"/>
                <w:szCs w:val="16"/>
              </w:rPr>
              <w:t>hard</w:t>
            </w:r>
            <w:proofErr w:type="spellEnd"/>
          </w:p>
        </w:tc>
        <w:tc>
          <w:tcPr>
            <w:tcW w:w="1276" w:type="dxa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REPRESENTANTE DE VENTAS</w:t>
            </w:r>
          </w:p>
        </w:tc>
        <w:tc>
          <w:tcPr>
            <w:tcW w:w="1492" w:type="dxa"/>
            <w:vAlign w:val="center"/>
          </w:tcPr>
          <w:p w:rsidR="00A74566" w:rsidRPr="00CA31EC" w:rsidRDefault="00EB021D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47" w:history="1">
              <w:r w:rsidR="00D44E1F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fpastor@eberthard.com</w:t>
              </w:r>
            </w:hyperlink>
          </w:p>
          <w:p w:rsidR="00D44E1F" w:rsidRPr="00CA31EC" w:rsidRDefault="00D44E1F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1C2B52">
            <w:pPr>
              <w:spacing w:before="60" w:after="60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Cumplir con las especificaciones técnicas de </w:t>
            </w: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>materiales del proyecto de acuerdo al cronograma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A74566" w:rsidRPr="00CA31EC" w:rsidRDefault="00A74566" w:rsidP="0044606B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>Orden de compra emitida 437-cime-</w:t>
            </w: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>2017.</w:t>
            </w:r>
          </w:p>
          <w:p w:rsidR="00A74566" w:rsidRPr="00CA31EC" w:rsidRDefault="00A74566" w:rsidP="0044606B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Cronograma del proyecto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1- 2017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641B8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6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A74566" w:rsidRPr="00CA31EC" w:rsidTr="009F27DE">
        <w:tc>
          <w:tcPr>
            <w:tcW w:w="1418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lastRenderedPageBreak/>
              <w:t>Michael</w:t>
            </w:r>
            <w:r w:rsidR="00B57C67" w:rsidRPr="00CA31EC">
              <w:rPr>
                <w:rFonts w:asciiTheme="minorHAnsi" w:hAnsiTheme="minorHAnsi"/>
                <w:sz w:val="16"/>
                <w:szCs w:val="16"/>
              </w:rPr>
              <w:t xml:space="preserve"> Ramos</w:t>
            </w:r>
          </w:p>
        </w:tc>
        <w:tc>
          <w:tcPr>
            <w:tcW w:w="1559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Pacific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Freyght</w:t>
            </w:r>
            <w:proofErr w:type="spellEnd"/>
          </w:p>
        </w:tc>
        <w:tc>
          <w:tcPr>
            <w:tcW w:w="1276" w:type="dxa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REPRESENTANTE DE VENTAS</w:t>
            </w:r>
          </w:p>
        </w:tc>
        <w:tc>
          <w:tcPr>
            <w:tcW w:w="1492" w:type="dxa"/>
            <w:vAlign w:val="center"/>
          </w:tcPr>
          <w:p w:rsidR="00A74566" w:rsidRPr="00CA31EC" w:rsidRDefault="00EB021D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48" w:history="1">
              <w:r w:rsidR="00D44E1F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mramos@pacificperu.com</w:t>
              </w:r>
            </w:hyperlink>
          </w:p>
          <w:p w:rsidR="00D44E1F" w:rsidRPr="00CA31EC" w:rsidRDefault="00D44E1F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1C2B52">
            <w:pPr>
              <w:spacing w:before="60" w:after="60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Transporte y entrega de materiales de acuerdo al cronograma del proyecto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A74566" w:rsidRPr="00CA31EC" w:rsidRDefault="00A74566" w:rsidP="0044606B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Orden de servicio emitida 438-cime-2017.</w:t>
            </w:r>
          </w:p>
          <w:p w:rsidR="00A74566" w:rsidRPr="00CA31EC" w:rsidRDefault="00A74566" w:rsidP="0044606B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Cronograma del proyecto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rev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1- 2017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6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F945DD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A74566" w:rsidRPr="00CA31EC" w:rsidRDefault="00A74566" w:rsidP="00EF07B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A74566" w:rsidRPr="00CA31EC" w:rsidTr="009F27DE">
        <w:tc>
          <w:tcPr>
            <w:tcW w:w="1418" w:type="dxa"/>
            <w:vAlign w:val="center"/>
          </w:tcPr>
          <w:p w:rsidR="00A74566" w:rsidRPr="00CA31EC" w:rsidRDefault="00A74566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Acreditadora ISO9001, 14001,18001</w:t>
            </w:r>
          </w:p>
        </w:tc>
        <w:tc>
          <w:tcPr>
            <w:tcW w:w="1559" w:type="dxa"/>
            <w:vAlign w:val="center"/>
          </w:tcPr>
          <w:p w:rsidR="00A74566" w:rsidRPr="00CA31EC" w:rsidRDefault="00A74566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INTITEC</w:t>
            </w:r>
          </w:p>
        </w:tc>
        <w:tc>
          <w:tcPr>
            <w:tcW w:w="1276" w:type="dxa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Acreditador</w:t>
            </w:r>
          </w:p>
        </w:tc>
        <w:tc>
          <w:tcPr>
            <w:tcW w:w="1492" w:type="dxa"/>
            <w:vAlign w:val="center"/>
          </w:tcPr>
          <w:p w:rsidR="00A74566" w:rsidRPr="00CA31EC" w:rsidRDefault="00EB021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49" w:history="1">
              <w:r w:rsidR="00D44E1F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acreditador@intitec.com</w:t>
              </w:r>
            </w:hyperlink>
          </w:p>
          <w:p w:rsidR="00D44E1F" w:rsidRPr="00CA31EC" w:rsidRDefault="00D44E1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1C2B52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Registro del proyecto deben cumplir con los requisitos ISO de sistemas de calidad, seguridad y medio ambiente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A74566" w:rsidRPr="00CA31EC" w:rsidRDefault="00A74566" w:rsidP="00F27146">
            <w:pPr>
              <w:spacing w:before="60" w:after="60"/>
              <w:jc w:val="both"/>
              <w:rPr>
                <w:rFonts w:asciiTheme="minorHAnsi" w:hAnsiTheme="minorHAnsi"/>
                <w:sz w:val="16"/>
                <w:szCs w:val="16"/>
                <w:lang w:val="pt-BR"/>
              </w:rPr>
            </w:pPr>
            <w:r w:rsidRPr="00CA31EC">
              <w:rPr>
                <w:rFonts w:asciiTheme="minorHAnsi" w:hAnsiTheme="minorHAnsi"/>
                <w:sz w:val="16"/>
                <w:szCs w:val="16"/>
                <w:lang w:val="pt-BR"/>
              </w:rPr>
              <w:t xml:space="preserve">Norma ISO 9001, ISO 14001, ISO 18001 version </w:t>
            </w:r>
            <w:proofErr w:type="gramStart"/>
            <w:r w:rsidRPr="00CA31EC">
              <w:rPr>
                <w:rFonts w:asciiTheme="minorHAnsi" w:hAnsiTheme="minorHAnsi"/>
                <w:sz w:val="16"/>
                <w:szCs w:val="16"/>
                <w:lang w:val="pt-BR"/>
              </w:rPr>
              <w:t>2015</w:t>
            </w:r>
            <w:proofErr w:type="gramEnd"/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A74566" w:rsidRPr="00CA31EC" w:rsidRDefault="00A641B8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C63CAF">
            <w:pPr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  <w:r w:rsidRPr="00CA31EC">
              <w:rPr>
                <w:rFonts w:asciiTheme="minorHAnsi" w:hAnsiTheme="minorHAnsi"/>
                <w:sz w:val="16"/>
                <w:szCs w:val="16"/>
                <w:lang w:val="pt-BR"/>
              </w:rPr>
              <w:t>C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C63CAF">
            <w:pPr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A74566" w:rsidRPr="00CA31EC" w:rsidRDefault="00A74566" w:rsidP="00C63CAF">
            <w:pPr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C63CAF">
            <w:pPr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C63CAF">
            <w:pPr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C63CAF">
            <w:pPr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A74566" w:rsidRPr="00CA31EC" w:rsidRDefault="00A74566" w:rsidP="00C63CAF">
            <w:pPr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C63CAF">
            <w:pPr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  <w:r w:rsidRPr="00CA31EC">
              <w:rPr>
                <w:rFonts w:asciiTheme="minorHAnsi" w:hAnsiTheme="minorHAnsi"/>
                <w:sz w:val="16"/>
                <w:szCs w:val="16"/>
                <w:lang w:val="pt-BR"/>
              </w:rPr>
              <w:t>D</w:t>
            </w:r>
          </w:p>
        </w:tc>
        <w:tc>
          <w:tcPr>
            <w:tcW w:w="567" w:type="dxa"/>
            <w:vAlign w:val="center"/>
          </w:tcPr>
          <w:p w:rsidR="00A74566" w:rsidRPr="00CA31EC" w:rsidRDefault="00A74566" w:rsidP="00C63CAF">
            <w:pPr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</w:p>
        </w:tc>
      </w:tr>
      <w:tr w:rsidR="00A74566" w:rsidRPr="00CA31EC" w:rsidTr="009F27DE">
        <w:tc>
          <w:tcPr>
            <w:tcW w:w="1418" w:type="dxa"/>
            <w:vAlign w:val="center"/>
          </w:tcPr>
          <w:p w:rsidR="00A74566" w:rsidRPr="00CA31EC" w:rsidRDefault="00A74566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Diana Acevedo</w:t>
            </w:r>
          </w:p>
        </w:tc>
        <w:tc>
          <w:tcPr>
            <w:tcW w:w="1559" w:type="dxa"/>
            <w:vAlign w:val="center"/>
          </w:tcPr>
          <w:p w:rsidR="00A74566" w:rsidRPr="00CA31EC" w:rsidRDefault="00A74566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Pacifico Seguros</w:t>
            </w:r>
          </w:p>
        </w:tc>
        <w:tc>
          <w:tcPr>
            <w:tcW w:w="1276" w:type="dxa"/>
            <w:vAlign w:val="center"/>
          </w:tcPr>
          <w:p w:rsidR="00A74566" w:rsidRPr="00CA31EC" w:rsidRDefault="00A74566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Representante de ventas </w:t>
            </w:r>
          </w:p>
        </w:tc>
        <w:tc>
          <w:tcPr>
            <w:tcW w:w="1492" w:type="dxa"/>
            <w:vAlign w:val="center"/>
          </w:tcPr>
          <w:p w:rsidR="00A74566" w:rsidRPr="00CA31EC" w:rsidRDefault="00EB021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50" w:history="1">
              <w:r w:rsidR="00D44E1F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dacevedo@gmail.com</w:t>
              </w:r>
            </w:hyperlink>
          </w:p>
          <w:p w:rsidR="00D44E1F" w:rsidRPr="00CA31EC" w:rsidRDefault="00D44E1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1C2B52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Asegurar a todo el personal del proyecto SCTR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A74566" w:rsidRPr="00CA31EC" w:rsidRDefault="00A74566" w:rsidP="00C63CAF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Bases de licitación integradas 00185 Versión 2017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F2F2F2"/>
            <w:vAlign w:val="center"/>
          </w:tcPr>
          <w:p w:rsidR="00A74566" w:rsidRPr="00CA31EC" w:rsidRDefault="00A74566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A74566" w:rsidRPr="00CA31EC" w:rsidRDefault="00A74566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A74566" w:rsidRPr="00CA31EC" w:rsidRDefault="00A74566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74566" w:rsidRPr="00CA31EC" w:rsidRDefault="00A74566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A74566" w:rsidRPr="00CA31EC" w:rsidRDefault="00A74566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F945DD" w:rsidRPr="00CA31EC" w:rsidTr="009F27DE">
        <w:tc>
          <w:tcPr>
            <w:tcW w:w="1418" w:type="dxa"/>
            <w:vAlign w:val="center"/>
          </w:tcPr>
          <w:p w:rsidR="00F945DD" w:rsidRPr="00CA31EC" w:rsidRDefault="00D44E1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 xml:space="preserve">María Antonieta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Alva</w:t>
            </w:r>
            <w:proofErr w:type="spellEnd"/>
            <w:r w:rsidRPr="00CA31EC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CA31EC">
              <w:rPr>
                <w:rFonts w:asciiTheme="minorHAnsi" w:hAnsiTheme="minorHAnsi"/>
                <w:sz w:val="16"/>
                <w:szCs w:val="16"/>
              </w:rPr>
              <w:t>Luperdi</w:t>
            </w:r>
            <w:proofErr w:type="spellEnd"/>
          </w:p>
        </w:tc>
        <w:tc>
          <w:tcPr>
            <w:tcW w:w="1559" w:type="dxa"/>
            <w:vAlign w:val="center"/>
          </w:tcPr>
          <w:p w:rsidR="00F945DD" w:rsidRPr="00CA31EC" w:rsidRDefault="00F945D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Ministerio de Economía y Finanzas</w:t>
            </w:r>
          </w:p>
        </w:tc>
        <w:tc>
          <w:tcPr>
            <w:tcW w:w="1276" w:type="dxa"/>
            <w:vAlign w:val="center"/>
          </w:tcPr>
          <w:p w:rsidR="00F945DD" w:rsidRPr="00CA31EC" w:rsidRDefault="00D44E1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Directora General de Presupuesto Público</w:t>
            </w:r>
          </w:p>
        </w:tc>
        <w:tc>
          <w:tcPr>
            <w:tcW w:w="1492" w:type="dxa"/>
            <w:vAlign w:val="center"/>
          </w:tcPr>
          <w:p w:rsidR="00F945DD" w:rsidRPr="00CA31EC" w:rsidRDefault="00EB021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51" w:history="1">
              <w:r w:rsidR="00D44E1F"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malval@mef.gob.pe</w:t>
              </w:r>
            </w:hyperlink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F945DD" w:rsidRPr="00CA31EC" w:rsidRDefault="00F945DD" w:rsidP="00F945DD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Asegurar el correcto uso del presupuesto utilizado para obras en las instalaciones de Petroperú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F945DD" w:rsidRPr="00CA31EC" w:rsidRDefault="00F945DD" w:rsidP="00C63CAF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Bases de licitación integradas  00185 versión 2017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F945DD" w:rsidRPr="00CA31EC" w:rsidRDefault="00F945DD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F945DD" w:rsidRPr="00CA31EC" w:rsidRDefault="00F945DD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F945DD" w:rsidRPr="00CA31EC" w:rsidRDefault="00F945DD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F945DD" w:rsidRPr="00CA31EC" w:rsidRDefault="00F945D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F945DD" w:rsidRPr="00CA31EC" w:rsidRDefault="00F945D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6" w:type="dxa"/>
            <w:shd w:val="clear" w:color="auto" w:fill="F2F2F2"/>
            <w:vAlign w:val="center"/>
          </w:tcPr>
          <w:p w:rsidR="00F945DD" w:rsidRPr="00CA31EC" w:rsidRDefault="00F945D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F945DD" w:rsidRPr="00CA31EC" w:rsidRDefault="00F945D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F945DD" w:rsidRPr="00CA31EC" w:rsidRDefault="00F945D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F945DD" w:rsidRPr="00CA31EC" w:rsidRDefault="00F945D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F945DD" w:rsidRPr="00CA31EC" w:rsidRDefault="00F945D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425" w:type="dxa"/>
            <w:vAlign w:val="center"/>
          </w:tcPr>
          <w:p w:rsidR="00F945DD" w:rsidRPr="00CA31EC" w:rsidRDefault="00F945D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F945DD" w:rsidRPr="00CA31EC" w:rsidRDefault="00F945D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F14B4D" w:rsidRPr="00CA31EC" w:rsidTr="003E7DB8">
        <w:tc>
          <w:tcPr>
            <w:tcW w:w="1418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Contrataciones del Estado</w:t>
            </w:r>
          </w:p>
        </w:tc>
        <w:tc>
          <w:tcPr>
            <w:tcW w:w="1559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OSCE</w:t>
            </w:r>
          </w:p>
        </w:tc>
        <w:tc>
          <w:tcPr>
            <w:tcW w:w="1276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Área de contrataciones</w:t>
            </w:r>
          </w:p>
        </w:tc>
        <w:tc>
          <w:tcPr>
            <w:tcW w:w="1492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hyperlink r:id="rId52" w:history="1">
              <w:r w:rsidRPr="00CA31EC">
                <w:rPr>
                  <w:rStyle w:val="Hipervnculo"/>
                  <w:rFonts w:asciiTheme="minorHAnsi" w:hAnsiTheme="minorHAnsi"/>
                  <w:sz w:val="16"/>
                  <w:szCs w:val="16"/>
                </w:rPr>
                <w:t>contrataciones@osce.gob.pe</w:t>
              </w:r>
            </w:hyperlink>
          </w:p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F14B4D" w:rsidRPr="00CA31EC" w:rsidRDefault="00F14B4D" w:rsidP="003E7DB8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Garantizar en cumplimiento del contrato y bases integradas por parte del postor adjudicado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F14B4D" w:rsidRPr="00CA31EC" w:rsidRDefault="00F14B4D" w:rsidP="003E7DB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Bases de licitación integradas  00185 versión 2017</w:t>
            </w:r>
          </w:p>
          <w:p w:rsidR="00F14B4D" w:rsidRPr="00CA31EC" w:rsidRDefault="00F14B4D" w:rsidP="003E7DB8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Contrato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6" w:type="dxa"/>
            <w:shd w:val="clear" w:color="auto" w:fill="F2F2F2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425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F14B4D" w:rsidRPr="00CA31EC" w:rsidRDefault="00F14B4D" w:rsidP="003E7DB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F945DD" w:rsidRPr="00CA31EC" w:rsidTr="009F27DE">
        <w:tc>
          <w:tcPr>
            <w:tcW w:w="1418" w:type="dxa"/>
            <w:vAlign w:val="center"/>
          </w:tcPr>
          <w:p w:rsidR="00F945DD" w:rsidRPr="00CA31EC" w:rsidRDefault="00F14B4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Aduanas</w:t>
            </w:r>
          </w:p>
        </w:tc>
        <w:tc>
          <w:tcPr>
            <w:tcW w:w="1559" w:type="dxa"/>
            <w:vAlign w:val="center"/>
          </w:tcPr>
          <w:p w:rsidR="00F945DD" w:rsidRPr="00CA31EC" w:rsidRDefault="00F14B4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SUNAT</w:t>
            </w:r>
          </w:p>
        </w:tc>
        <w:tc>
          <w:tcPr>
            <w:tcW w:w="1276" w:type="dxa"/>
            <w:vAlign w:val="center"/>
          </w:tcPr>
          <w:p w:rsidR="00F945DD" w:rsidRPr="00CA31EC" w:rsidRDefault="00F14B4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Área de Importaciones </w:t>
            </w:r>
          </w:p>
        </w:tc>
        <w:tc>
          <w:tcPr>
            <w:tcW w:w="1492" w:type="dxa"/>
            <w:vAlign w:val="center"/>
          </w:tcPr>
          <w:p w:rsidR="00F945DD" w:rsidRPr="00F14B4D" w:rsidRDefault="00A72386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Supervisor </w:t>
            </w:r>
            <w:r w:rsidRPr="00A72386">
              <w:rPr>
                <w:rFonts w:asciiTheme="minorHAnsi" w:hAnsiTheme="minorHAnsi"/>
                <w:sz w:val="16"/>
                <w:szCs w:val="16"/>
              </w:rPr>
              <w:t xml:space="preserve">en 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la </w:t>
            </w:r>
            <w:r w:rsidRPr="00A72386">
              <w:rPr>
                <w:rFonts w:asciiTheme="minorHAnsi" w:hAnsiTheme="minorHAnsi"/>
                <w:sz w:val="16"/>
                <w:szCs w:val="16"/>
              </w:rPr>
              <w:t>Aduana Marítima del Callao</w:t>
            </w:r>
          </w:p>
          <w:p w:rsidR="00D44E1F" w:rsidRPr="00CA31EC" w:rsidRDefault="00D44E1F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F945DD" w:rsidRPr="00CA31EC" w:rsidRDefault="00F14B4D" w:rsidP="00F14B4D">
            <w:pPr>
              <w:spacing w:before="60" w:after="60"/>
              <w:ind w:left="85" w:hanging="85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Cumplimiento  de los procedimientos de importación para las estructuras de Techos Domos.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F945DD" w:rsidRPr="00CA31EC" w:rsidRDefault="00F945DD" w:rsidP="00C63CAF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Bases de licitación integradas  00185 versión 2017</w:t>
            </w:r>
          </w:p>
          <w:p w:rsidR="00F945DD" w:rsidRDefault="00F945DD" w:rsidP="00C63CAF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Contrato</w:t>
            </w:r>
          </w:p>
          <w:p w:rsidR="00F14B4D" w:rsidRPr="00CA31EC" w:rsidRDefault="00F14B4D" w:rsidP="00C63CAF">
            <w:pPr>
              <w:spacing w:before="60" w:after="60"/>
              <w:ind w:left="85" w:hanging="85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Procedimiento Importación Definitiva  </w:t>
            </w:r>
            <w:r w:rsidRPr="00F14B4D">
              <w:rPr>
                <w:rFonts w:asciiTheme="minorHAnsi" w:hAnsiTheme="minorHAnsi"/>
                <w:sz w:val="16"/>
                <w:szCs w:val="16"/>
              </w:rPr>
              <w:t>DESPA-PG.01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- SUNAT</w:t>
            </w:r>
          </w:p>
        </w:tc>
        <w:tc>
          <w:tcPr>
            <w:tcW w:w="389" w:type="dxa"/>
            <w:shd w:val="clear" w:color="auto" w:fill="D9D9D9" w:themeFill="background1" w:themeFillShade="D9"/>
            <w:vAlign w:val="center"/>
          </w:tcPr>
          <w:p w:rsidR="00F945DD" w:rsidRPr="00CA31EC" w:rsidRDefault="00F14B4D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</w:t>
            </w:r>
          </w:p>
        </w:tc>
        <w:tc>
          <w:tcPr>
            <w:tcW w:w="435" w:type="dxa"/>
            <w:shd w:val="clear" w:color="auto" w:fill="D9D9D9" w:themeFill="background1" w:themeFillShade="D9"/>
            <w:vAlign w:val="center"/>
          </w:tcPr>
          <w:p w:rsidR="00F945DD" w:rsidRPr="00CA31EC" w:rsidRDefault="00F945DD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F2F2F2"/>
            <w:vAlign w:val="center"/>
          </w:tcPr>
          <w:p w:rsidR="00F945DD" w:rsidRPr="00CA31EC" w:rsidRDefault="00F945DD" w:rsidP="00452CC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F945DD" w:rsidRPr="00CA31EC" w:rsidRDefault="00F945D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F945DD" w:rsidRPr="00CA31EC" w:rsidRDefault="00F945D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C</w:t>
            </w:r>
          </w:p>
        </w:tc>
        <w:tc>
          <w:tcPr>
            <w:tcW w:w="426" w:type="dxa"/>
            <w:shd w:val="clear" w:color="auto" w:fill="F2F2F2"/>
            <w:vAlign w:val="center"/>
          </w:tcPr>
          <w:p w:rsidR="00F945DD" w:rsidRPr="00CA31EC" w:rsidRDefault="00F945D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:rsidR="00F945DD" w:rsidRPr="00CA31EC" w:rsidRDefault="00F945D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F945DD" w:rsidRPr="00CA31EC" w:rsidRDefault="00F945D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F945DD" w:rsidRPr="00CA31EC" w:rsidRDefault="00F945D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F945DD" w:rsidRPr="00CA31EC" w:rsidRDefault="00F945D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F945DD" w:rsidRPr="00CA31EC" w:rsidRDefault="00A72386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A31EC">
              <w:rPr>
                <w:rFonts w:asciiTheme="minorHAnsi" w:hAnsiTheme="minorHAnsi"/>
                <w:sz w:val="16"/>
                <w:szCs w:val="16"/>
              </w:rPr>
              <w:t>D</w:t>
            </w:r>
          </w:p>
        </w:tc>
        <w:tc>
          <w:tcPr>
            <w:tcW w:w="567" w:type="dxa"/>
            <w:vAlign w:val="center"/>
          </w:tcPr>
          <w:p w:rsidR="00F945DD" w:rsidRPr="00CA31EC" w:rsidRDefault="00F945DD" w:rsidP="00C63CA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:rsidR="00C218B9" w:rsidRPr="00CA31EC" w:rsidRDefault="006516C2" w:rsidP="006516C2">
      <w:pPr>
        <w:tabs>
          <w:tab w:val="left" w:pos="13536"/>
        </w:tabs>
        <w:rPr>
          <w:rFonts w:asciiTheme="minorHAnsi" w:hAnsiTheme="minorHAnsi"/>
          <w:sz w:val="16"/>
          <w:szCs w:val="16"/>
        </w:rPr>
      </w:pPr>
      <w:r w:rsidRPr="00CA31EC">
        <w:rPr>
          <w:rFonts w:asciiTheme="minorHAnsi" w:hAnsiTheme="minorHAnsi"/>
          <w:sz w:val="16"/>
          <w:szCs w:val="16"/>
        </w:rPr>
        <w:tab/>
      </w:r>
    </w:p>
    <w:sectPr w:rsidR="00C218B9" w:rsidRPr="00CA31EC" w:rsidSect="00A72386">
      <w:headerReference w:type="default" r:id="rId53"/>
      <w:footerReference w:type="default" r:id="rId54"/>
      <w:pgSz w:w="16839" w:h="11907" w:orient="landscape" w:code="9"/>
      <w:pgMar w:top="1276" w:right="851" w:bottom="1418" w:left="851" w:header="426" w:footer="51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9443FD" w16cid:durableId="1EB43B64"/>
  <w16cid:commentId w16cid:paraId="760205CB" w16cid:durableId="1EB43B65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C3A" w:rsidRDefault="00C53C3A" w:rsidP="00C218B9">
      <w:pPr>
        <w:spacing w:line="240" w:lineRule="auto"/>
      </w:pPr>
      <w:r>
        <w:separator/>
      </w:r>
    </w:p>
  </w:endnote>
  <w:endnote w:type="continuationSeparator" w:id="0">
    <w:p w:rsidR="00C53C3A" w:rsidRDefault="00C53C3A" w:rsidP="00C21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3B6" w:rsidRPr="003E796D" w:rsidRDefault="00B373B6" w:rsidP="00C218B9">
    <w:pPr>
      <w:pStyle w:val="Piedepgina"/>
      <w:tabs>
        <w:tab w:val="left" w:pos="1134"/>
      </w:tabs>
      <w:rPr>
        <w:u w:val="single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3B6" w:rsidRPr="00A72386" w:rsidRDefault="00B373B6" w:rsidP="00A72386">
    <w:pPr>
      <w:pStyle w:val="Piedepgina"/>
      <w:tabs>
        <w:tab w:val="clear" w:pos="8838"/>
        <w:tab w:val="left" w:pos="1134"/>
        <w:tab w:val="left" w:pos="9214"/>
        <w:tab w:val="left" w:pos="10348"/>
      </w:tabs>
      <w:rPr>
        <w:sz w:val="20"/>
      </w:rPr>
    </w:pPr>
    <w:r w:rsidRPr="00A72386">
      <w:rPr>
        <w:b/>
        <w:sz w:val="20"/>
      </w:rPr>
      <w:t>Involucramiento:</w:t>
    </w:r>
    <w:r w:rsidRPr="00A72386">
      <w:rPr>
        <w:b/>
        <w:sz w:val="20"/>
      </w:rPr>
      <w:tab/>
      <w:t xml:space="preserve">          </w:t>
    </w:r>
    <w:r w:rsidRPr="00A72386">
      <w:rPr>
        <w:b/>
        <w:i/>
        <w:sz w:val="20"/>
      </w:rPr>
      <w:t>En la cabecera</w:t>
    </w:r>
    <w:r w:rsidR="00A72386">
      <w:rPr>
        <w:sz w:val="20"/>
      </w:rPr>
      <w:t xml:space="preserve">   </w:t>
    </w:r>
    <w:r w:rsidRPr="00A72386">
      <w:rPr>
        <w:sz w:val="20"/>
      </w:rPr>
      <w:t xml:space="preserve">D: Desconocedor; R: Reticente; N: Neutral;  A: </w:t>
    </w:r>
    <w:r w:rsidR="00A72386">
      <w:rPr>
        <w:sz w:val="20"/>
      </w:rPr>
      <w:t xml:space="preserve">Apoya;  L: Lidera  </w:t>
    </w:r>
    <w:r w:rsidR="00A72386">
      <w:rPr>
        <w:sz w:val="20"/>
      </w:rPr>
      <w:tab/>
    </w:r>
    <w:r w:rsidRPr="00A72386">
      <w:rPr>
        <w:b/>
        <w:i/>
        <w:sz w:val="20"/>
      </w:rPr>
      <w:t>En la celda</w:t>
    </w:r>
    <w:r w:rsidRPr="00A72386">
      <w:rPr>
        <w:sz w:val="20"/>
      </w:rPr>
      <w:t xml:space="preserve">: </w:t>
    </w:r>
    <w:r w:rsidR="00A72386">
      <w:rPr>
        <w:sz w:val="20"/>
      </w:rPr>
      <w:tab/>
    </w:r>
    <w:r w:rsidRPr="00A72386">
      <w:rPr>
        <w:sz w:val="20"/>
      </w:rPr>
      <w:t>C: actual    D: deseado</w:t>
    </w:r>
  </w:p>
  <w:p w:rsidR="00B373B6" w:rsidRPr="00A72386" w:rsidRDefault="00B373B6" w:rsidP="00A72386">
    <w:pPr>
      <w:pStyle w:val="Piedepgina"/>
      <w:tabs>
        <w:tab w:val="clear" w:pos="8838"/>
        <w:tab w:val="left" w:pos="1134"/>
        <w:tab w:val="left" w:pos="9214"/>
        <w:tab w:val="left" w:pos="10348"/>
      </w:tabs>
      <w:rPr>
        <w:sz w:val="20"/>
      </w:rPr>
    </w:pPr>
    <w:r w:rsidRPr="00A72386">
      <w:rPr>
        <w:b/>
        <w:sz w:val="20"/>
      </w:rPr>
      <w:t>Poder/interés:</w:t>
    </w:r>
    <w:r w:rsidRPr="00A72386">
      <w:rPr>
        <w:sz w:val="20"/>
      </w:rPr>
      <w:t xml:space="preserve">              </w:t>
    </w:r>
    <w:r w:rsidRPr="00A72386">
      <w:rPr>
        <w:b/>
        <w:i/>
        <w:sz w:val="20"/>
      </w:rPr>
      <w:t>En la cabecera</w:t>
    </w:r>
    <w:r w:rsidR="00A72386">
      <w:rPr>
        <w:sz w:val="20"/>
      </w:rPr>
      <w:t xml:space="preserve">    P: Poder   I: Interés   </w:t>
    </w:r>
    <w:r w:rsidR="00A72386">
      <w:rPr>
        <w:sz w:val="20"/>
      </w:rPr>
      <w:tab/>
    </w:r>
    <w:r w:rsidRPr="00A72386">
      <w:rPr>
        <w:b/>
        <w:i/>
        <w:sz w:val="20"/>
      </w:rPr>
      <w:t>En la celda</w:t>
    </w:r>
    <w:r w:rsidRPr="00A72386">
      <w:rPr>
        <w:sz w:val="20"/>
      </w:rPr>
      <w:t xml:space="preserve">: </w:t>
    </w:r>
    <w:r w:rsidR="00A72386">
      <w:rPr>
        <w:sz w:val="20"/>
      </w:rPr>
      <w:tab/>
    </w:r>
    <w:r w:rsidRPr="00A72386">
      <w:rPr>
        <w:sz w:val="20"/>
      </w:rPr>
      <w:t>A: Alto   B: Bajo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C3A" w:rsidRDefault="00C53C3A" w:rsidP="00C218B9">
      <w:pPr>
        <w:spacing w:line="240" w:lineRule="auto"/>
      </w:pPr>
      <w:r>
        <w:separator/>
      </w:r>
    </w:p>
  </w:footnote>
  <w:footnote w:type="continuationSeparator" w:id="0">
    <w:p w:rsidR="00C53C3A" w:rsidRDefault="00C53C3A" w:rsidP="00C218B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7072"/>
      <w:gridCol w:w="8062"/>
    </w:tblGrid>
    <w:tr w:rsidR="00B373B6">
      <w:tc>
        <w:tcPr>
          <w:tcW w:w="7072" w:type="dxa"/>
        </w:tcPr>
        <w:p w:rsidR="00B373B6" w:rsidRDefault="00B373B6">
          <w:pPr>
            <w:pStyle w:val="Encabezado"/>
          </w:pPr>
          <w:r w:rsidRPr="00BE2945">
            <w:rPr>
              <w:noProof/>
              <w:sz w:val="18"/>
              <w:lang w:eastAsia="es-PE"/>
            </w:rPr>
            <w:drawing>
              <wp:inline distT="0" distB="0" distL="0" distR="0">
                <wp:extent cx="942975" cy="409575"/>
                <wp:effectExtent l="0" t="0" r="9525" b="9525"/>
                <wp:docPr id="13" name="Picture 1" descr="logo EDP-Laure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EDP-Laure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62" w:type="dxa"/>
        </w:tcPr>
        <w:p w:rsidR="00B373B6" w:rsidRPr="00BE2945" w:rsidRDefault="00B373B6" w:rsidP="008D6DFD">
          <w:pPr>
            <w:pStyle w:val="Encabezado"/>
            <w:jc w:val="right"/>
            <w:rPr>
              <w:sz w:val="18"/>
            </w:rPr>
          </w:pPr>
          <w:r>
            <w:rPr>
              <w:sz w:val="18"/>
            </w:rPr>
            <w:t>Maestría en Administración y Dirección</w:t>
          </w:r>
          <w:r w:rsidRPr="00BE2945">
            <w:rPr>
              <w:sz w:val="18"/>
            </w:rPr>
            <w:t xml:space="preserve"> de Proyectos</w:t>
          </w:r>
        </w:p>
        <w:p w:rsidR="00B373B6" w:rsidRDefault="00B373B6" w:rsidP="00C218B9">
          <w:pPr>
            <w:pStyle w:val="Encabezado"/>
            <w:jc w:val="right"/>
          </w:pPr>
          <w:r>
            <w:rPr>
              <w:sz w:val="18"/>
            </w:rPr>
            <w:t xml:space="preserve">Gestión </w:t>
          </w:r>
          <w:r w:rsidRPr="00BE2945">
            <w:rPr>
              <w:sz w:val="18"/>
            </w:rPr>
            <w:t>de Interesados</w:t>
          </w:r>
        </w:p>
      </w:tc>
    </w:tr>
  </w:tbl>
  <w:p w:rsidR="00B373B6" w:rsidRDefault="00B373B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7252D"/>
    <w:multiLevelType w:val="hybridMultilevel"/>
    <w:tmpl w:val="DF5A1FE6"/>
    <w:lvl w:ilvl="0" w:tplc="A6C8E870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C6CFC"/>
    <w:multiLevelType w:val="hybridMultilevel"/>
    <w:tmpl w:val="95C64416"/>
    <w:lvl w:ilvl="0" w:tplc="A6C8E870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A3F07"/>
    <w:multiLevelType w:val="hybridMultilevel"/>
    <w:tmpl w:val="8E12D5F8"/>
    <w:lvl w:ilvl="0" w:tplc="35B6EBE0">
      <w:start w:val="948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77A4D"/>
    <w:multiLevelType w:val="hybridMultilevel"/>
    <w:tmpl w:val="21368070"/>
    <w:lvl w:ilvl="0" w:tplc="31B8E3EA">
      <w:start w:val="948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BD06E1"/>
    <w:multiLevelType w:val="hybridMultilevel"/>
    <w:tmpl w:val="904E9B5C"/>
    <w:lvl w:ilvl="0" w:tplc="A6C8E870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5E26B2"/>
    <w:multiLevelType w:val="hybridMultilevel"/>
    <w:tmpl w:val="CF4ADBC2"/>
    <w:lvl w:ilvl="0" w:tplc="2FAC5B74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E7173"/>
    <w:multiLevelType w:val="hybridMultilevel"/>
    <w:tmpl w:val="2124C4C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8C63C69"/>
    <w:multiLevelType w:val="hybridMultilevel"/>
    <w:tmpl w:val="6BDEAC92"/>
    <w:lvl w:ilvl="0" w:tplc="4E8E09E8">
      <w:start w:val="948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64FB3"/>
    <w:multiLevelType w:val="hybridMultilevel"/>
    <w:tmpl w:val="3C1C50EC"/>
    <w:lvl w:ilvl="0" w:tplc="A6C8E870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DB459E"/>
    <w:multiLevelType w:val="hybridMultilevel"/>
    <w:tmpl w:val="0F2EAACE"/>
    <w:lvl w:ilvl="0" w:tplc="A6C8E870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209CF"/>
    <w:multiLevelType w:val="hybridMultilevel"/>
    <w:tmpl w:val="089EF8C0"/>
    <w:lvl w:ilvl="0" w:tplc="CC86C4C4">
      <w:start w:val="948"/>
      <w:numFmt w:val="bullet"/>
      <w:lvlText w:val="-"/>
      <w:lvlJc w:val="left"/>
      <w:pPr>
        <w:ind w:left="390" w:hanging="360"/>
      </w:pPr>
      <w:rPr>
        <w:rFonts w:ascii="Calibri" w:eastAsia="MS Mincho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7A653F64"/>
    <w:multiLevelType w:val="hybridMultilevel"/>
    <w:tmpl w:val="F0C077F4"/>
    <w:lvl w:ilvl="0" w:tplc="4C68C6FA">
      <w:start w:val="520"/>
      <w:numFmt w:val="bullet"/>
      <w:lvlText w:val="-"/>
      <w:lvlJc w:val="left"/>
      <w:pPr>
        <w:ind w:left="360" w:hanging="360"/>
      </w:pPr>
      <w:rPr>
        <w:rFonts w:ascii="Calibri" w:eastAsia="MS Mincho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DEB68AD"/>
    <w:multiLevelType w:val="hybridMultilevel"/>
    <w:tmpl w:val="1F1259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12"/>
  </w:num>
  <w:num w:numId="8">
    <w:abstractNumId w:val="11"/>
  </w:num>
  <w:num w:numId="9">
    <w:abstractNumId w:val="3"/>
  </w:num>
  <w:num w:numId="10">
    <w:abstractNumId w:val="2"/>
  </w:num>
  <w:num w:numId="11">
    <w:abstractNumId w:val="7"/>
  </w:num>
  <w:num w:numId="12">
    <w:abstractNumId w:val="1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830D2"/>
    <w:rsid w:val="00011A3C"/>
    <w:rsid w:val="00011E3D"/>
    <w:rsid w:val="000124A1"/>
    <w:rsid w:val="00036A95"/>
    <w:rsid w:val="00063CD6"/>
    <w:rsid w:val="000B5622"/>
    <w:rsid w:val="000C09EE"/>
    <w:rsid w:val="000C3E92"/>
    <w:rsid w:val="000F61F0"/>
    <w:rsid w:val="00127F04"/>
    <w:rsid w:val="00174270"/>
    <w:rsid w:val="001922C9"/>
    <w:rsid w:val="001A07FE"/>
    <w:rsid w:val="001B31C8"/>
    <w:rsid w:val="001B6914"/>
    <w:rsid w:val="001C109B"/>
    <w:rsid w:val="001C2128"/>
    <w:rsid w:val="001C2B52"/>
    <w:rsid w:val="001C3A84"/>
    <w:rsid w:val="001C5F17"/>
    <w:rsid w:val="001E5C71"/>
    <w:rsid w:val="00214049"/>
    <w:rsid w:val="00216538"/>
    <w:rsid w:val="002205B8"/>
    <w:rsid w:val="00265B3F"/>
    <w:rsid w:val="00282E54"/>
    <w:rsid w:val="002837EE"/>
    <w:rsid w:val="00296C4B"/>
    <w:rsid w:val="002A01BC"/>
    <w:rsid w:val="002B6DF7"/>
    <w:rsid w:val="002D7E3C"/>
    <w:rsid w:val="002E6EF8"/>
    <w:rsid w:val="002F13A6"/>
    <w:rsid w:val="002F6C67"/>
    <w:rsid w:val="002F79DD"/>
    <w:rsid w:val="003307EA"/>
    <w:rsid w:val="00332856"/>
    <w:rsid w:val="0034459B"/>
    <w:rsid w:val="00346F1F"/>
    <w:rsid w:val="00362C35"/>
    <w:rsid w:val="00365B14"/>
    <w:rsid w:val="003677DD"/>
    <w:rsid w:val="003767BB"/>
    <w:rsid w:val="00394407"/>
    <w:rsid w:val="00395555"/>
    <w:rsid w:val="00397E40"/>
    <w:rsid w:val="003C1B30"/>
    <w:rsid w:val="003C31FE"/>
    <w:rsid w:val="003C3455"/>
    <w:rsid w:val="003D592D"/>
    <w:rsid w:val="003E796D"/>
    <w:rsid w:val="003F27A2"/>
    <w:rsid w:val="00420388"/>
    <w:rsid w:val="00426F6F"/>
    <w:rsid w:val="00442B4F"/>
    <w:rsid w:val="0044606B"/>
    <w:rsid w:val="00447E59"/>
    <w:rsid w:val="00450C8F"/>
    <w:rsid w:val="00452CCB"/>
    <w:rsid w:val="004546CB"/>
    <w:rsid w:val="004652F0"/>
    <w:rsid w:val="00491786"/>
    <w:rsid w:val="004A59E8"/>
    <w:rsid w:val="004B38F5"/>
    <w:rsid w:val="004B3CAD"/>
    <w:rsid w:val="004B49D5"/>
    <w:rsid w:val="004D6BB0"/>
    <w:rsid w:val="004D7785"/>
    <w:rsid w:val="004F5C04"/>
    <w:rsid w:val="004F7617"/>
    <w:rsid w:val="005007E5"/>
    <w:rsid w:val="005124E7"/>
    <w:rsid w:val="0051381F"/>
    <w:rsid w:val="0053717C"/>
    <w:rsid w:val="00555C49"/>
    <w:rsid w:val="00573255"/>
    <w:rsid w:val="00586E39"/>
    <w:rsid w:val="005A556E"/>
    <w:rsid w:val="005B2798"/>
    <w:rsid w:val="005B6E4A"/>
    <w:rsid w:val="005C3102"/>
    <w:rsid w:val="005C402A"/>
    <w:rsid w:val="005E06B4"/>
    <w:rsid w:val="005E188F"/>
    <w:rsid w:val="0061351F"/>
    <w:rsid w:val="00614909"/>
    <w:rsid w:val="00640121"/>
    <w:rsid w:val="006516C2"/>
    <w:rsid w:val="0065336F"/>
    <w:rsid w:val="0065346D"/>
    <w:rsid w:val="006622C9"/>
    <w:rsid w:val="006711B9"/>
    <w:rsid w:val="006759F8"/>
    <w:rsid w:val="00677935"/>
    <w:rsid w:val="006C24AE"/>
    <w:rsid w:val="006D3A2B"/>
    <w:rsid w:val="006E165F"/>
    <w:rsid w:val="006F0640"/>
    <w:rsid w:val="006F464F"/>
    <w:rsid w:val="0071525C"/>
    <w:rsid w:val="00715260"/>
    <w:rsid w:val="00762F40"/>
    <w:rsid w:val="00792017"/>
    <w:rsid w:val="00795745"/>
    <w:rsid w:val="007C3A26"/>
    <w:rsid w:val="007D4605"/>
    <w:rsid w:val="007D7628"/>
    <w:rsid w:val="007F02FA"/>
    <w:rsid w:val="00806DAC"/>
    <w:rsid w:val="008234C1"/>
    <w:rsid w:val="00830E54"/>
    <w:rsid w:val="008408F7"/>
    <w:rsid w:val="0084703A"/>
    <w:rsid w:val="008525AB"/>
    <w:rsid w:val="00852B74"/>
    <w:rsid w:val="00873FCC"/>
    <w:rsid w:val="00874007"/>
    <w:rsid w:val="00883736"/>
    <w:rsid w:val="008A00EB"/>
    <w:rsid w:val="008A27F2"/>
    <w:rsid w:val="008B7D99"/>
    <w:rsid w:val="008D6DFD"/>
    <w:rsid w:val="00901B3A"/>
    <w:rsid w:val="00910DF0"/>
    <w:rsid w:val="00911624"/>
    <w:rsid w:val="00916989"/>
    <w:rsid w:val="009211F6"/>
    <w:rsid w:val="0096518C"/>
    <w:rsid w:val="00966648"/>
    <w:rsid w:val="0097421C"/>
    <w:rsid w:val="0098655B"/>
    <w:rsid w:val="0099485D"/>
    <w:rsid w:val="009B1C40"/>
    <w:rsid w:val="009B347F"/>
    <w:rsid w:val="009F27DE"/>
    <w:rsid w:val="009F3FEE"/>
    <w:rsid w:val="00A10AF0"/>
    <w:rsid w:val="00A226A9"/>
    <w:rsid w:val="00A22DA0"/>
    <w:rsid w:val="00A231C5"/>
    <w:rsid w:val="00A4135E"/>
    <w:rsid w:val="00A4332C"/>
    <w:rsid w:val="00A641B8"/>
    <w:rsid w:val="00A72386"/>
    <w:rsid w:val="00A74566"/>
    <w:rsid w:val="00AB0CB4"/>
    <w:rsid w:val="00AB1AD1"/>
    <w:rsid w:val="00AB52A1"/>
    <w:rsid w:val="00AD6653"/>
    <w:rsid w:val="00AD7378"/>
    <w:rsid w:val="00B043DB"/>
    <w:rsid w:val="00B17DD3"/>
    <w:rsid w:val="00B26DD9"/>
    <w:rsid w:val="00B373B6"/>
    <w:rsid w:val="00B52EF0"/>
    <w:rsid w:val="00B57C67"/>
    <w:rsid w:val="00B60DC6"/>
    <w:rsid w:val="00B7067B"/>
    <w:rsid w:val="00B830D2"/>
    <w:rsid w:val="00B94EAE"/>
    <w:rsid w:val="00B955B1"/>
    <w:rsid w:val="00BD6865"/>
    <w:rsid w:val="00BE0BEC"/>
    <w:rsid w:val="00C127F0"/>
    <w:rsid w:val="00C14925"/>
    <w:rsid w:val="00C218B9"/>
    <w:rsid w:val="00C3397C"/>
    <w:rsid w:val="00C51BD6"/>
    <w:rsid w:val="00C53C3A"/>
    <w:rsid w:val="00C630C6"/>
    <w:rsid w:val="00C63CAF"/>
    <w:rsid w:val="00C6568A"/>
    <w:rsid w:val="00C673DD"/>
    <w:rsid w:val="00C771BA"/>
    <w:rsid w:val="00C82357"/>
    <w:rsid w:val="00C86C6D"/>
    <w:rsid w:val="00C9257D"/>
    <w:rsid w:val="00CA31EC"/>
    <w:rsid w:val="00CB7BDE"/>
    <w:rsid w:val="00CD0B0A"/>
    <w:rsid w:val="00CD0FC5"/>
    <w:rsid w:val="00CD0FDC"/>
    <w:rsid w:val="00CD1153"/>
    <w:rsid w:val="00CD266A"/>
    <w:rsid w:val="00CD5785"/>
    <w:rsid w:val="00CE11C3"/>
    <w:rsid w:val="00CF0B01"/>
    <w:rsid w:val="00CF701A"/>
    <w:rsid w:val="00CF7816"/>
    <w:rsid w:val="00D00E12"/>
    <w:rsid w:val="00D248BA"/>
    <w:rsid w:val="00D275C6"/>
    <w:rsid w:val="00D41D92"/>
    <w:rsid w:val="00D44E1F"/>
    <w:rsid w:val="00D509C1"/>
    <w:rsid w:val="00D520E1"/>
    <w:rsid w:val="00DA2B02"/>
    <w:rsid w:val="00DC5B7C"/>
    <w:rsid w:val="00DD5D17"/>
    <w:rsid w:val="00DE15B7"/>
    <w:rsid w:val="00DE729B"/>
    <w:rsid w:val="00DF2537"/>
    <w:rsid w:val="00DF5B99"/>
    <w:rsid w:val="00DF7975"/>
    <w:rsid w:val="00E07A73"/>
    <w:rsid w:val="00E10564"/>
    <w:rsid w:val="00E15696"/>
    <w:rsid w:val="00E26A87"/>
    <w:rsid w:val="00E34981"/>
    <w:rsid w:val="00E517E8"/>
    <w:rsid w:val="00E7208E"/>
    <w:rsid w:val="00E95371"/>
    <w:rsid w:val="00EA0CD8"/>
    <w:rsid w:val="00EA7881"/>
    <w:rsid w:val="00EB021D"/>
    <w:rsid w:val="00EB4A6E"/>
    <w:rsid w:val="00EC058F"/>
    <w:rsid w:val="00EC1958"/>
    <w:rsid w:val="00EC2805"/>
    <w:rsid w:val="00EC7B55"/>
    <w:rsid w:val="00ED5F34"/>
    <w:rsid w:val="00ED6D76"/>
    <w:rsid w:val="00EF07B4"/>
    <w:rsid w:val="00EF1D28"/>
    <w:rsid w:val="00EF56BF"/>
    <w:rsid w:val="00F0704C"/>
    <w:rsid w:val="00F144FE"/>
    <w:rsid w:val="00F14B4D"/>
    <w:rsid w:val="00F23E8E"/>
    <w:rsid w:val="00F24FF9"/>
    <w:rsid w:val="00F2592E"/>
    <w:rsid w:val="00F27146"/>
    <w:rsid w:val="00F45A09"/>
    <w:rsid w:val="00F57395"/>
    <w:rsid w:val="00F70D85"/>
    <w:rsid w:val="00F85FED"/>
    <w:rsid w:val="00F941C6"/>
    <w:rsid w:val="00F945DD"/>
    <w:rsid w:val="00F94A0F"/>
    <w:rsid w:val="00FB6BBB"/>
    <w:rsid w:val="00FB71A6"/>
    <w:rsid w:val="00FC1920"/>
    <w:rsid w:val="00FC72B9"/>
    <w:rsid w:val="00FD5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8DD"/>
    <w:pPr>
      <w:spacing w:line="276" w:lineRule="auto"/>
    </w:pPr>
    <w:rPr>
      <w:sz w:val="22"/>
      <w:szCs w:val="2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C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B4CA8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9B4C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B4CA8"/>
    <w:rPr>
      <w:sz w:val="22"/>
      <w:szCs w:val="22"/>
    </w:rPr>
  </w:style>
  <w:style w:type="table" w:styleId="Tablaconcuadrcula">
    <w:name w:val="Table Grid"/>
    <w:basedOn w:val="Tablanormal"/>
    <w:uiPriority w:val="59"/>
    <w:rsid w:val="009B4C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D3A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77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7785"/>
    <w:rPr>
      <w:rFonts w:ascii="Tahoma" w:hAnsi="Tahoma" w:cs="Tahoma"/>
      <w:sz w:val="16"/>
      <w:szCs w:val="16"/>
      <w:lang w:eastAsia="ja-JP"/>
    </w:rPr>
  </w:style>
  <w:style w:type="character" w:styleId="Hipervnculo">
    <w:name w:val="Hyperlink"/>
    <w:basedOn w:val="Fuentedeprrafopredeter"/>
    <w:uiPriority w:val="99"/>
    <w:unhideWhenUsed/>
    <w:rsid w:val="0071525C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E16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16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165F"/>
    <w:rPr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16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165F"/>
    <w:rPr>
      <w:b/>
      <w:bCs/>
      <w:lang w:eastAsia="ja-JP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41D92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8DD"/>
    <w:pPr>
      <w:spacing w:line="276" w:lineRule="auto"/>
    </w:pPr>
    <w:rPr>
      <w:sz w:val="22"/>
      <w:szCs w:val="2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C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B4CA8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9B4C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B4CA8"/>
    <w:rPr>
      <w:sz w:val="22"/>
      <w:szCs w:val="22"/>
    </w:rPr>
  </w:style>
  <w:style w:type="table" w:styleId="Tablaconcuadrcula">
    <w:name w:val="Table Grid"/>
    <w:basedOn w:val="Tablanormal"/>
    <w:uiPriority w:val="59"/>
    <w:rsid w:val="009B4C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D3A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77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7785"/>
    <w:rPr>
      <w:rFonts w:ascii="Tahoma" w:hAnsi="Tahoma" w:cs="Tahoma"/>
      <w:sz w:val="16"/>
      <w:szCs w:val="16"/>
      <w:lang w:eastAsia="ja-JP"/>
    </w:rPr>
  </w:style>
  <w:style w:type="character" w:styleId="Hipervnculo">
    <w:name w:val="Hyperlink"/>
    <w:basedOn w:val="Fuentedeprrafopredeter"/>
    <w:uiPriority w:val="99"/>
    <w:unhideWhenUsed/>
    <w:rsid w:val="0071525C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E16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16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165F"/>
    <w:rPr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16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165F"/>
    <w:rPr>
      <w:b/>
      <w:bCs/>
      <w:lang w:eastAsia="ja-JP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41D92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martinezd@petroperu.gob.pe" TargetMode="External"/><Relationship Id="rId18" Type="http://schemas.openxmlformats.org/officeDocument/2006/relationships/hyperlink" Target="mailto:otmarsoto@cimeingenieros.com" TargetMode="External"/><Relationship Id="rId26" Type="http://schemas.openxmlformats.org/officeDocument/2006/relationships/hyperlink" Target="mailto:proyectos@cimeingenieros.com" TargetMode="External"/><Relationship Id="rId39" Type="http://schemas.openxmlformats.org/officeDocument/2006/relationships/hyperlink" Target="mailto:ventas1@unicom.pe" TargetMode="External"/><Relationship Id="rId21" Type="http://schemas.openxmlformats.org/officeDocument/2006/relationships/hyperlink" Target="mailto:calidad@cimeingenieros.com" TargetMode="External"/><Relationship Id="rId34" Type="http://schemas.openxmlformats.org/officeDocument/2006/relationships/hyperlink" Target="mailto:jvargas@cimeingenieros.com" TargetMode="External"/><Relationship Id="rId42" Type="http://schemas.openxmlformats.org/officeDocument/2006/relationships/hyperlink" Target="mailto:info@tinsa.com.pe" TargetMode="External"/><Relationship Id="rId47" Type="http://schemas.openxmlformats.org/officeDocument/2006/relationships/hyperlink" Target="mailto:fpastor@eberthard.com" TargetMode="External"/><Relationship Id="rId50" Type="http://schemas.openxmlformats.org/officeDocument/2006/relationships/hyperlink" Target="mailto:dacevedo@gmail.com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jramirez@petroperu.gob.pe" TargetMode="External"/><Relationship Id="rId17" Type="http://schemas.openxmlformats.org/officeDocument/2006/relationships/hyperlink" Target="mailto:mcisnerosc@petroperu.gob.pe" TargetMode="External"/><Relationship Id="rId25" Type="http://schemas.openxmlformats.org/officeDocument/2006/relationships/hyperlink" Target="mailto:rrhh@cimeingenieros.com" TargetMode="External"/><Relationship Id="rId33" Type="http://schemas.openxmlformats.org/officeDocument/2006/relationships/hyperlink" Target="mailto:ecruz@cimeingenieros.com" TargetMode="External"/><Relationship Id="rId38" Type="http://schemas.openxmlformats.org/officeDocument/2006/relationships/hyperlink" Target="mailto:hgerencia@asfaltodelperu.com" TargetMode="External"/><Relationship Id="rId46" Type="http://schemas.openxmlformats.org/officeDocument/2006/relationships/hyperlink" Target="mailto:mdioses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moraless@petroperu.gob.pe" TargetMode="External"/><Relationship Id="rId20" Type="http://schemas.openxmlformats.org/officeDocument/2006/relationships/hyperlink" Target="mailto:falejos@cimeingenieros.com" TargetMode="External"/><Relationship Id="rId29" Type="http://schemas.openxmlformats.org/officeDocument/2006/relationships/hyperlink" Target="mailto:sistemas@cimeingenieros.com" TargetMode="External"/><Relationship Id="rId41" Type="http://schemas.openxmlformats.org/officeDocument/2006/relationships/hyperlink" Target="mailto:ventas@ulma.com" TargetMode="External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zender@petroperu.gob.pe" TargetMode="External"/><Relationship Id="rId24" Type="http://schemas.openxmlformats.org/officeDocument/2006/relationships/hyperlink" Target="mailto:contabilidad@cimeingenieros.com" TargetMode="External"/><Relationship Id="rId32" Type="http://schemas.openxmlformats.org/officeDocument/2006/relationships/hyperlink" Target="mailto:jsarmiento@cimeingenieros.com" TargetMode="External"/><Relationship Id="rId37" Type="http://schemas.openxmlformats.org/officeDocument/2006/relationships/hyperlink" Target="mailto:imhotep@gmail.com" TargetMode="External"/><Relationship Id="rId40" Type="http://schemas.openxmlformats.org/officeDocument/2006/relationships/hyperlink" Target="mailto:ventas@acerosarequipa.com" TargetMode="External"/><Relationship Id="rId45" Type="http://schemas.openxmlformats.org/officeDocument/2006/relationships/hyperlink" Target="mailto:jdelfin@cpq.com" TargetMode="External"/><Relationship Id="rId53" Type="http://schemas.openxmlformats.org/officeDocument/2006/relationships/header" Target="header1.xml"/><Relationship Id="rId58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mailto:Mbenavides@petroperu.gob.pe" TargetMode="External"/><Relationship Id="rId23" Type="http://schemas.openxmlformats.org/officeDocument/2006/relationships/hyperlink" Target="mailto:log&#237;stica@cimeingenieros.com" TargetMode="External"/><Relationship Id="rId28" Type="http://schemas.openxmlformats.org/officeDocument/2006/relationships/hyperlink" Target="mailto:rvalverde@cimeingenieros.com" TargetMode="External"/><Relationship Id="rId36" Type="http://schemas.openxmlformats.org/officeDocument/2006/relationships/hyperlink" Target="mailto:gerencia@myrserviplast.com" TargetMode="External"/><Relationship Id="rId49" Type="http://schemas.openxmlformats.org/officeDocument/2006/relationships/hyperlink" Target="mailto:acreditador@intitec.com" TargetMode="External"/><Relationship Id="rId57" Type="http://schemas.microsoft.com/office/2016/09/relationships/commentsIds" Target="commentsIds.xml"/><Relationship Id="rId10" Type="http://schemas.openxmlformats.org/officeDocument/2006/relationships/hyperlink" Target="mailto:cramirez@petroperu.gob.pe" TargetMode="External"/><Relationship Id="rId19" Type="http://schemas.openxmlformats.org/officeDocument/2006/relationships/hyperlink" Target="mailto:wilbersoto@cimeingenieros.com" TargetMode="External"/><Relationship Id="rId31" Type="http://schemas.openxmlformats.org/officeDocument/2006/relationships/hyperlink" Target="mailto:amaguina@cimeingenieros.com" TargetMode="External"/><Relationship Id="rId44" Type="http://schemas.openxmlformats.org/officeDocument/2006/relationships/hyperlink" Target="mailto:ecapcha@fitflow.com" TargetMode="External"/><Relationship Id="rId52" Type="http://schemas.openxmlformats.org/officeDocument/2006/relationships/hyperlink" Target="mailto:contrataciones@osce.gob.p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mbenavides@petroperu.gob.pe" TargetMode="External"/><Relationship Id="rId22" Type="http://schemas.openxmlformats.org/officeDocument/2006/relationships/hyperlink" Target="mailto:seguridad@cimeingenieros.com" TargetMode="External"/><Relationship Id="rId27" Type="http://schemas.openxmlformats.org/officeDocument/2006/relationships/hyperlink" Target="mailto:dsoto@cimeingenieros.com" TargetMode="External"/><Relationship Id="rId30" Type="http://schemas.openxmlformats.org/officeDocument/2006/relationships/hyperlink" Target="mailto:rmejia@cimeingenieros.com" TargetMode="External"/><Relationship Id="rId35" Type="http://schemas.openxmlformats.org/officeDocument/2006/relationships/hyperlink" Target="mailto:dzarate@bbva.com" TargetMode="External"/><Relationship Id="rId43" Type="http://schemas.openxmlformats.org/officeDocument/2006/relationships/hyperlink" Target="mailto:maxoyola@tycoperu.com" TargetMode="External"/><Relationship Id="rId48" Type="http://schemas.openxmlformats.org/officeDocument/2006/relationships/hyperlink" Target="mailto:mramos@pacificperu.com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gif"/><Relationship Id="rId51" Type="http://schemas.openxmlformats.org/officeDocument/2006/relationships/hyperlink" Target="mailto:malval@mef.gob.pe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A1A16-445D-4EE1-BC4C-8CFC47336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2455</Words>
  <Characters>13507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15931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Inafuku Taira</dc:creator>
  <cp:lastModifiedBy>Marco</cp:lastModifiedBy>
  <cp:revision>3</cp:revision>
  <dcterms:created xsi:type="dcterms:W3CDTF">2018-09-05T11:00:00Z</dcterms:created>
  <dcterms:modified xsi:type="dcterms:W3CDTF">2018-09-05T11:01:00Z</dcterms:modified>
</cp:coreProperties>
</file>